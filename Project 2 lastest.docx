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958A" w14:textId="62FCFFA7" w:rsidR="00D4263A" w:rsidRPr="00CB2949" w:rsidRDefault="00F94EAC" w:rsidP="00CB2949">
      <w:pPr>
        <w:jc w:val="center"/>
        <w:outlineLvl w:val="0"/>
        <w:rPr>
          <w:rFonts w:ascii="Times New Roman" w:hAnsi="Times New Roman"/>
          <w:b/>
          <w:sz w:val="36"/>
        </w:rPr>
      </w:pPr>
      <w:r>
        <w:rPr>
          <w:rFonts w:ascii="Times New Roman" w:hAnsi="Times New Roman"/>
          <w:b/>
          <w:sz w:val="36"/>
        </w:rPr>
        <w:t>CIS 163</w:t>
      </w:r>
    </w:p>
    <w:p w14:paraId="0265064B" w14:textId="18E806E5" w:rsidR="002A2919" w:rsidRDefault="00692B51" w:rsidP="00423E99">
      <w:pPr>
        <w:jc w:val="center"/>
        <w:outlineLvl w:val="0"/>
        <w:rPr>
          <w:rFonts w:ascii="Times New Roman" w:hAnsi="Times New Roman"/>
          <w:b/>
          <w:sz w:val="36"/>
        </w:rPr>
      </w:pPr>
      <w:r>
        <w:rPr>
          <w:rFonts w:ascii="Times New Roman" w:hAnsi="Times New Roman"/>
          <w:b/>
          <w:sz w:val="36"/>
        </w:rPr>
        <w:t xml:space="preserve">Project </w:t>
      </w:r>
      <w:r w:rsidR="000E31D8">
        <w:rPr>
          <w:rFonts w:ascii="Times New Roman" w:hAnsi="Times New Roman"/>
          <w:b/>
          <w:sz w:val="36"/>
        </w:rPr>
        <w:t>2</w:t>
      </w:r>
      <w:r w:rsidR="00495C67">
        <w:rPr>
          <w:rFonts w:ascii="Times New Roman" w:hAnsi="Times New Roman"/>
          <w:b/>
          <w:sz w:val="36"/>
        </w:rPr>
        <w:t xml:space="preserve"> – </w:t>
      </w:r>
      <w:r>
        <w:rPr>
          <w:rFonts w:ascii="Times New Roman" w:hAnsi="Times New Roman"/>
          <w:b/>
          <w:sz w:val="36"/>
        </w:rPr>
        <w:t>Chess</w:t>
      </w:r>
      <w:r w:rsidR="00D4263A">
        <w:rPr>
          <w:rFonts w:ascii="Times New Roman" w:hAnsi="Times New Roman"/>
          <w:b/>
          <w:sz w:val="36"/>
        </w:rPr>
        <w:t xml:space="preserve"> Game</w:t>
      </w:r>
    </w:p>
    <w:p w14:paraId="71C5C7CA" w14:textId="1036EAE5" w:rsidR="005E0AE4" w:rsidRDefault="005E0AE4" w:rsidP="00423E99">
      <w:pPr>
        <w:jc w:val="center"/>
        <w:outlineLvl w:val="0"/>
        <w:rPr>
          <w:rFonts w:ascii="Times New Roman" w:hAnsi="Times New Roman"/>
          <w:b/>
          <w:sz w:val="36"/>
        </w:rPr>
      </w:pPr>
      <w:r>
        <w:rPr>
          <w:rFonts w:ascii="Times New Roman" w:hAnsi="Times New Roman"/>
          <w:b/>
          <w:sz w:val="36"/>
        </w:rPr>
        <w:t xml:space="preserve">Group project </w:t>
      </w:r>
    </w:p>
    <w:p w14:paraId="25DE11E9" w14:textId="05047BCA" w:rsidR="00244360" w:rsidRDefault="00244360" w:rsidP="00423E99">
      <w:pPr>
        <w:jc w:val="center"/>
        <w:outlineLvl w:val="0"/>
        <w:rPr>
          <w:rFonts w:ascii="Times New Roman" w:hAnsi="Times New Roman"/>
          <w:b/>
          <w:sz w:val="36"/>
        </w:rPr>
      </w:pPr>
      <w:r>
        <w:rPr>
          <w:rFonts w:ascii="Times New Roman" w:hAnsi="Times New Roman"/>
          <w:b/>
          <w:sz w:val="36"/>
        </w:rPr>
        <w:t xml:space="preserve">Groups can be 2 or 3 </w:t>
      </w:r>
      <w:r w:rsidR="000609FA">
        <w:rPr>
          <w:rFonts w:ascii="Times New Roman" w:hAnsi="Times New Roman"/>
          <w:b/>
          <w:sz w:val="36"/>
        </w:rPr>
        <w:t xml:space="preserve">students </w:t>
      </w:r>
      <w:r>
        <w:rPr>
          <w:rFonts w:ascii="Times New Roman" w:hAnsi="Times New Roman"/>
          <w:b/>
          <w:sz w:val="36"/>
        </w:rPr>
        <w:t>per group</w:t>
      </w:r>
    </w:p>
    <w:p w14:paraId="2747279F" w14:textId="77777777" w:rsidR="00495C67" w:rsidRPr="00974384" w:rsidRDefault="00495C67" w:rsidP="00423E99">
      <w:pPr>
        <w:jc w:val="center"/>
        <w:outlineLvl w:val="0"/>
        <w:rPr>
          <w:rFonts w:ascii="Times New Roman" w:hAnsi="Times New Roman"/>
          <w:b/>
        </w:rPr>
      </w:pPr>
    </w:p>
    <w:p w14:paraId="072C7FDC" w14:textId="77777777" w:rsidR="00CB2949" w:rsidRPr="00260823" w:rsidRDefault="00CB2949" w:rsidP="00CB2949">
      <w:pPr>
        <w:outlineLvl w:val="0"/>
        <w:rPr>
          <w:rFonts w:ascii="Times New Roman" w:hAnsi="Times New Roman"/>
          <w:b/>
          <w:sz w:val="28"/>
        </w:rPr>
      </w:pPr>
      <w:r w:rsidRPr="00260823">
        <w:rPr>
          <w:rFonts w:ascii="Times New Roman" w:hAnsi="Times New Roman"/>
          <w:b/>
          <w:sz w:val="28"/>
        </w:rPr>
        <w:t>Due Date</w:t>
      </w:r>
    </w:p>
    <w:p w14:paraId="5131D9A3" w14:textId="180DA431" w:rsidR="00CB2949" w:rsidRPr="00260823" w:rsidRDefault="00CB2949" w:rsidP="00CB2949">
      <w:pPr>
        <w:pStyle w:val="ListParagraph"/>
        <w:numPr>
          <w:ilvl w:val="0"/>
          <w:numId w:val="13"/>
        </w:numPr>
        <w:rPr>
          <w:rFonts w:ascii="Times New Roman" w:hAnsi="Times New Roman"/>
        </w:rPr>
      </w:pPr>
      <w:r>
        <w:rPr>
          <w:rFonts w:ascii="Times New Roman" w:hAnsi="Times New Roman"/>
        </w:rPr>
        <w:t xml:space="preserve">At the beginning of the </w:t>
      </w:r>
      <w:r w:rsidR="00D87629">
        <w:rPr>
          <w:rFonts w:ascii="Times New Roman" w:hAnsi="Times New Roman"/>
        </w:rPr>
        <w:t>lab,</w:t>
      </w:r>
      <w:r>
        <w:rPr>
          <w:rFonts w:ascii="Times New Roman" w:hAnsi="Times New Roman"/>
        </w:rPr>
        <w:t xml:space="preserve"> see the schedule, last page of the syllabus. </w:t>
      </w:r>
    </w:p>
    <w:p w14:paraId="346E493C" w14:textId="77777777" w:rsidR="0075330A" w:rsidRPr="0075330A" w:rsidRDefault="0075330A" w:rsidP="0075330A">
      <w:pPr>
        <w:pStyle w:val="ListParagraph"/>
        <w:rPr>
          <w:rFonts w:ascii="Times New Roman" w:hAnsi="Times New Roman"/>
        </w:rPr>
      </w:pPr>
    </w:p>
    <w:p w14:paraId="392D593F" w14:textId="77777777" w:rsidR="002A2919" w:rsidRPr="00260823" w:rsidRDefault="00EC3714" w:rsidP="00423E99">
      <w:pPr>
        <w:outlineLvl w:val="0"/>
        <w:rPr>
          <w:rFonts w:ascii="Times New Roman" w:hAnsi="Times New Roman"/>
          <w:b/>
          <w:sz w:val="28"/>
        </w:rPr>
      </w:pPr>
      <w:r w:rsidRPr="00395DBE">
        <w:rPr>
          <w:rFonts w:ascii="Times New Roman" w:hAnsi="Times New Roman"/>
          <w:b/>
          <w:sz w:val="28"/>
        </w:rPr>
        <w:t>Before Starting the Project</w:t>
      </w:r>
    </w:p>
    <w:p w14:paraId="1BC5A546" w14:textId="04EF64A3" w:rsidR="008A489A" w:rsidRDefault="00C3159C" w:rsidP="00CD6D77">
      <w:pPr>
        <w:pStyle w:val="ListParagraph"/>
        <w:numPr>
          <w:ilvl w:val="0"/>
          <w:numId w:val="1"/>
        </w:numPr>
        <w:rPr>
          <w:rFonts w:ascii="Times New Roman" w:hAnsi="Times New Roman"/>
        </w:rPr>
      </w:pPr>
      <w:r>
        <w:rPr>
          <w:rFonts w:ascii="Times New Roman" w:hAnsi="Times New Roman"/>
        </w:rPr>
        <w:t xml:space="preserve">Review </w:t>
      </w:r>
      <w:r w:rsidR="00692B51">
        <w:rPr>
          <w:rFonts w:ascii="Times New Roman" w:hAnsi="Times New Roman"/>
        </w:rPr>
        <w:t>Inheritance, Polymorphism, and Interfaces (Chapters 8 and 9 in the textbook)</w:t>
      </w:r>
    </w:p>
    <w:p w14:paraId="08622AAD" w14:textId="77777777" w:rsidR="00260823" w:rsidRPr="008A489A" w:rsidRDefault="00B91F84" w:rsidP="00CD6D77">
      <w:pPr>
        <w:pStyle w:val="ListParagraph"/>
        <w:numPr>
          <w:ilvl w:val="0"/>
          <w:numId w:val="1"/>
        </w:numPr>
        <w:rPr>
          <w:rFonts w:ascii="Times New Roman" w:hAnsi="Times New Roman"/>
        </w:rPr>
      </w:pPr>
      <w:r>
        <w:rPr>
          <w:rFonts w:ascii="Times New Roman" w:hAnsi="Times New Roman"/>
        </w:rPr>
        <w:t>Read this entire project description before starting</w:t>
      </w:r>
    </w:p>
    <w:p w14:paraId="390BE3D3" w14:textId="77777777" w:rsidR="00AE3A15" w:rsidRDefault="00AE3A15">
      <w:pPr>
        <w:rPr>
          <w:rFonts w:ascii="Times New Roman" w:hAnsi="Times New Roman"/>
          <w:b/>
          <w:sz w:val="28"/>
        </w:rPr>
      </w:pPr>
    </w:p>
    <w:p w14:paraId="182FD93E" w14:textId="77777777" w:rsidR="003F0544" w:rsidRPr="00395DBE" w:rsidRDefault="003F0544" w:rsidP="00423E99">
      <w:pPr>
        <w:outlineLvl w:val="0"/>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3E811CB1" w14:textId="77777777" w:rsidR="00070A09" w:rsidRDefault="00070A09">
      <w:pPr>
        <w:rPr>
          <w:rFonts w:ascii="Times New Roman" w:hAnsi="Times New Roman"/>
        </w:rPr>
      </w:pPr>
    </w:p>
    <w:p w14:paraId="7EADCCDA" w14:textId="5E609AEE" w:rsidR="002A2919" w:rsidRPr="00395DBE" w:rsidRDefault="002A2919">
      <w:pPr>
        <w:rPr>
          <w:rFonts w:ascii="Times New Roman" w:hAnsi="Times New Roman"/>
        </w:rPr>
      </w:pPr>
      <w:r w:rsidRPr="00395DBE">
        <w:rPr>
          <w:rFonts w:ascii="Times New Roman" w:hAnsi="Times New Roman"/>
        </w:rPr>
        <w:t xml:space="preserve">After completing this </w:t>
      </w:r>
      <w:r w:rsidR="000609FA" w:rsidRPr="00395DBE">
        <w:rPr>
          <w:rFonts w:ascii="Times New Roman" w:hAnsi="Times New Roman"/>
        </w:rPr>
        <w:t>project,</w:t>
      </w:r>
      <w:r w:rsidRPr="00395DBE">
        <w:rPr>
          <w:rFonts w:ascii="Times New Roman" w:hAnsi="Times New Roman"/>
        </w:rPr>
        <w:t xml:space="preserve"> you should be able to:</w:t>
      </w:r>
    </w:p>
    <w:p w14:paraId="6EFF1E7F" w14:textId="71BB1C43" w:rsidR="00B11C6A" w:rsidRDefault="00692B51" w:rsidP="00CD6D77">
      <w:pPr>
        <w:pStyle w:val="ListParagraph"/>
        <w:numPr>
          <w:ilvl w:val="0"/>
          <w:numId w:val="1"/>
        </w:numPr>
        <w:rPr>
          <w:rFonts w:ascii="Times New Roman" w:hAnsi="Times New Roman"/>
        </w:rPr>
      </w:pPr>
      <w:r>
        <w:rPr>
          <w:rFonts w:ascii="Times New Roman" w:hAnsi="Times New Roman"/>
        </w:rPr>
        <w:t>design, implement, and test a small class hierarch</w:t>
      </w:r>
      <w:r w:rsidR="00AA10E9">
        <w:rPr>
          <w:rFonts w:ascii="Times New Roman" w:hAnsi="Times New Roman"/>
        </w:rPr>
        <w:t>y</w:t>
      </w:r>
    </w:p>
    <w:p w14:paraId="44830748" w14:textId="3B247FF7" w:rsidR="00AA10E9" w:rsidRPr="00B11C6A" w:rsidRDefault="00AA10E9" w:rsidP="00CD6D77">
      <w:pPr>
        <w:pStyle w:val="ListParagraph"/>
        <w:numPr>
          <w:ilvl w:val="0"/>
          <w:numId w:val="1"/>
        </w:numPr>
        <w:rPr>
          <w:rFonts w:ascii="Times New Roman" w:hAnsi="Times New Roman"/>
        </w:rPr>
      </w:pPr>
      <w:r>
        <w:rPr>
          <w:rFonts w:ascii="Times New Roman" w:hAnsi="Times New Roman"/>
        </w:rPr>
        <w:t xml:space="preserve">use two-dimensional arrays and </w:t>
      </w:r>
      <w:proofErr w:type="spellStart"/>
      <w:r>
        <w:rPr>
          <w:rFonts w:ascii="Times New Roman" w:hAnsi="Times New Roman"/>
        </w:rPr>
        <w:t>enum</w:t>
      </w:r>
      <w:proofErr w:type="spellEnd"/>
      <w:r>
        <w:rPr>
          <w:rFonts w:ascii="Times New Roman" w:hAnsi="Times New Roman"/>
        </w:rPr>
        <w:t xml:space="preserve"> types</w:t>
      </w:r>
    </w:p>
    <w:p w14:paraId="4C41E559" w14:textId="64124CFB" w:rsidR="00B11C6A" w:rsidRDefault="00692B51" w:rsidP="00CD6D77">
      <w:pPr>
        <w:pStyle w:val="ListParagraph"/>
        <w:numPr>
          <w:ilvl w:val="0"/>
          <w:numId w:val="1"/>
        </w:numPr>
        <w:rPr>
          <w:rFonts w:ascii="Times New Roman" w:hAnsi="Times New Roman"/>
        </w:rPr>
      </w:pPr>
      <w:r>
        <w:rPr>
          <w:rFonts w:ascii="Times New Roman" w:hAnsi="Times New Roman"/>
        </w:rPr>
        <w:t xml:space="preserve">implement </w:t>
      </w:r>
      <w:r w:rsidR="00AA10E9">
        <w:rPr>
          <w:rFonts w:ascii="Times New Roman" w:hAnsi="Times New Roman"/>
        </w:rPr>
        <w:t>a</w:t>
      </w:r>
      <w:r>
        <w:rPr>
          <w:rFonts w:ascii="Times New Roman" w:hAnsi="Times New Roman"/>
        </w:rPr>
        <w:t xml:space="preserve"> </w:t>
      </w:r>
      <w:r w:rsidR="00AA10E9">
        <w:rPr>
          <w:rFonts w:ascii="Times New Roman" w:hAnsi="Times New Roman"/>
        </w:rPr>
        <w:t>GUI-based game</w:t>
      </w:r>
    </w:p>
    <w:p w14:paraId="3522D546" w14:textId="06BAA43B" w:rsidR="005E0AE4" w:rsidRPr="00B11C6A" w:rsidRDefault="000609FA" w:rsidP="00CD6D77">
      <w:pPr>
        <w:pStyle w:val="ListParagraph"/>
        <w:numPr>
          <w:ilvl w:val="0"/>
          <w:numId w:val="1"/>
        </w:numPr>
        <w:rPr>
          <w:rFonts w:ascii="Times New Roman" w:hAnsi="Times New Roman"/>
        </w:rPr>
      </w:pPr>
      <w:r>
        <w:rPr>
          <w:rFonts w:ascii="Times New Roman" w:hAnsi="Times New Roman"/>
        </w:rPr>
        <w:t>w</w:t>
      </w:r>
      <w:r w:rsidR="005E0AE4">
        <w:rPr>
          <w:rFonts w:ascii="Times New Roman" w:hAnsi="Times New Roman"/>
        </w:rPr>
        <w:t>ork with a group on a project.</w:t>
      </w:r>
    </w:p>
    <w:p w14:paraId="7D5E6AC2" w14:textId="77777777" w:rsidR="006672B5" w:rsidRDefault="006672B5" w:rsidP="006672B5">
      <w:pPr>
        <w:rPr>
          <w:rFonts w:ascii="Times New Roman" w:hAnsi="Times New Roman"/>
          <w:b/>
          <w:sz w:val="28"/>
        </w:rPr>
      </w:pPr>
    </w:p>
    <w:p w14:paraId="2D3E76F7" w14:textId="5ECBC736" w:rsidR="00B718BB" w:rsidRDefault="00855FB0" w:rsidP="00133A20">
      <w:pPr>
        <w:tabs>
          <w:tab w:val="left" w:pos="1376"/>
        </w:tabs>
        <w:jc w:val="both"/>
        <w:rPr>
          <w:rFonts w:ascii="Times New Roman" w:hAnsi="Times New Roman"/>
          <w:b/>
          <w:sz w:val="28"/>
        </w:rPr>
      </w:pPr>
      <w:r>
        <w:rPr>
          <w:rFonts w:ascii="Times New Roman" w:hAnsi="Times New Roman"/>
          <w:b/>
          <w:sz w:val="28"/>
        </w:rPr>
        <w:t>Project D</w:t>
      </w:r>
      <w:r w:rsidR="00B718BB">
        <w:rPr>
          <w:rFonts w:ascii="Times New Roman" w:hAnsi="Times New Roman"/>
          <w:b/>
          <w:sz w:val="28"/>
        </w:rPr>
        <w:t>escription</w:t>
      </w:r>
    </w:p>
    <w:p w14:paraId="0D6DC1CA" w14:textId="77777777" w:rsidR="00B718BB" w:rsidRDefault="00B718BB" w:rsidP="00133A20">
      <w:pPr>
        <w:tabs>
          <w:tab w:val="left" w:pos="1376"/>
        </w:tabs>
        <w:jc w:val="both"/>
        <w:rPr>
          <w:rFonts w:ascii="Times New Roman" w:hAnsi="Times New Roman"/>
          <w:b/>
          <w:sz w:val="28"/>
        </w:rPr>
      </w:pPr>
    </w:p>
    <w:p w14:paraId="724F7157" w14:textId="594DD981" w:rsidR="007C4148" w:rsidRDefault="00AA10E9" w:rsidP="00133A20">
      <w:pPr>
        <w:tabs>
          <w:tab w:val="left" w:pos="1376"/>
        </w:tabs>
        <w:jc w:val="both"/>
        <w:rPr>
          <w:rFonts w:ascii="Times New Roman" w:hAnsi="Times New Roman"/>
        </w:rPr>
      </w:pPr>
      <w:r>
        <w:rPr>
          <w:rFonts w:ascii="Times New Roman" w:hAnsi="Times New Roman"/>
        </w:rPr>
        <w:t>Your assignment is to implement a</w:t>
      </w:r>
      <w:r w:rsidR="00217581">
        <w:rPr>
          <w:rFonts w:ascii="Times New Roman" w:hAnsi="Times New Roman"/>
        </w:rPr>
        <w:t xml:space="preserve"> simple chess game model and a </w:t>
      </w:r>
      <w:r>
        <w:rPr>
          <w:rFonts w:ascii="Times New Roman" w:hAnsi="Times New Roman"/>
        </w:rPr>
        <w:t>simple GUI program that allows two humans to play</w:t>
      </w:r>
      <w:r w:rsidR="00217581">
        <w:rPr>
          <w:rFonts w:ascii="Times New Roman" w:hAnsi="Times New Roman"/>
        </w:rPr>
        <w:t xml:space="preserve"> the</w:t>
      </w:r>
      <w:r>
        <w:rPr>
          <w:rFonts w:ascii="Times New Roman" w:hAnsi="Times New Roman"/>
        </w:rPr>
        <w:t xml:space="preserve"> chess game</w:t>
      </w:r>
      <w:r w:rsidR="00D635AA" w:rsidRPr="00F472C7">
        <w:rPr>
          <w:rFonts w:ascii="Times New Roman" w:hAnsi="Times New Roman"/>
        </w:rPr>
        <w:t>.</w:t>
      </w:r>
      <w:r>
        <w:rPr>
          <w:rFonts w:ascii="Times New Roman" w:hAnsi="Times New Roman"/>
        </w:rPr>
        <w:t xml:space="preserve"> </w:t>
      </w:r>
      <w:r w:rsidR="00281520">
        <w:rPr>
          <w:rFonts w:ascii="Times New Roman" w:hAnsi="Times New Roman"/>
        </w:rPr>
        <w:t xml:space="preserve">The </w:t>
      </w:r>
      <w:r>
        <w:rPr>
          <w:rFonts w:ascii="Times New Roman" w:hAnsi="Times New Roman"/>
        </w:rPr>
        <w:t>design</w:t>
      </w:r>
      <w:r w:rsidR="00281520">
        <w:rPr>
          <w:rFonts w:ascii="Times New Roman" w:hAnsi="Times New Roman"/>
        </w:rPr>
        <w:t xml:space="preserve"> provided </w:t>
      </w:r>
      <w:r>
        <w:rPr>
          <w:rFonts w:ascii="Times New Roman" w:hAnsi="Times New Roman"/>
        </w:rPr>
        <w:t>organize</w:t>
      </w:r>
      <w:r w:rsidR="00281520">
        <w:rPr>
          <w:rFonts w:ascii="Times New Roman" w:hAnsi="Times New Roman"/>
        </w:rPr>
        <w:t>s</w:t>
      </w:r>
      <w:r>
        <w:rPr>
          <w:rFonts w:ascii="Times New Roman" w:hAnsi="Times New Roman"/>
        </w:rPr>
        <w:t xml:space="preserve"> the different pieces into a class hierarchy that utilizes polymorphism.</w:t>
      </w:r>
    </w:p>
    <w:p w14:paraId="029C44CD" w14:textId="77777777" w:rsidR="007C4148" w:rsidRDefault="007C4148" w:rsidP="00133A20">
      <w:pPr>
        <w:tabs>
          <w:tab w:val="left" w:pos="1376"/>
        </w:tabs>
        <w:jc w:val="both"/>
        <w:rPr>
          <w:rFonts w:ascii="Times New Roman" w:hAnsi="Times New Roman"/>
        </w:rPr>
      </w:pPr>
    </w:p>
    <w:p w14:paraId="22DB28B2" w14:textId="5095AF20" w:rsidR="00D635AA" w:rsidRDefault="00CD5460" w:rsidP="006F6F30">
      <w:pPr>
        <w:tabs>
          <w:tab w:val="left" w:pos="1376"/>
        </w:tabs>
        <w:jc w:val="both"/>
      </w:pPr>
      <w:r>
        <w:rPr>
          <w:rFonts w:ascii="Times New Roman" w:hAnsi="Times New Roman"/>
        </w:rPr>
        <w:t xml:space="preserve">For information on objective of the chess game, board setup, how the chess pieces move, </w:t>
      </w:r>
      <w:r w:rsidR="009B2154">
        <w:rPr>
          <w:rFonts w:ascii="Times New Roman" w:hAnsi="Times New Roman"/>
        </w:rPr>
        <w:t xml:space="preserve">and </w:t>
      </w:r>
      <w:r w:rsidR="00281520">
        <w:rPr>
          <w:rFonts w:ascii="Times New Roman" w:hAnsi="Times New Roman"/>
        </w:rPr>
        <w:t xml:space="preserve">to </w:t>
      </w:r>
      <w:r w:rsidR="004D4D38">
        <w:rPr>
          <w:rFonts w:ascii="Times New Roman" w:hAnsi="Times New Roman"/>
        </w:rPr>
        <w:t>learn how to play the game</w:t>
      </w:r>
      <w:r w:rsidR="00294C49">
        <w:rPr>
          <w:rFonts w:ascii="Times New Roman" w:hAnsi="Times New Roman"/>
        </w:rPr>
        <w:t>,</w:t>
      </w:r>
      <w:r w:rsidR="004D4D38">
        <w:rPr>
          <w:rFonts w:ascii="Times New Roman" w:hAnsi="Times New Roman"/>
        </w:rPr>
        <w:t xml:space="preserve"> see: </w:t>
      </w:r>
      <w:r w:rsidR="00B10A42" w:rsidRPr="00B10A42">
        <w:rPr>
          <w:rFonts w:ascii="Times New Roman" w:hAnsi="Times New Roman"/>
        </w:rPr>
        <w:t>https://www.chess.com/learn-how-to-play-chess</w:t>
      </w:r>
    </w:p>
    <w:p w14:paraId="1727AF17" w14:textId="3CCB97A5" w:rsidR="006F6F30" w:rsidRDefault="006F6F30" w:rsidP="006F6F30">
      <w:pPr>
        <w:tabs>
          <w:tab w:val="left" w:pos="1376"/>
        </w:tabs>
        <w:jc w:val="both"/>
        <w:rPr>
          <w:rFonts w:ascii="Times New Roman" w:hAnsi="Times New Roman"/>
          <w:b/>
        </w:rPr>
      </w:pPr>
    </w:p>
    <w:p w14:paraId="69855AD9" w14:textId="1D933773" w:rsidR="009F31E4" w:rsidRDefault="009F31E4" w:rsidP="006F6F30">
      <w:pPr>
        <w:tabs>
          <w:tab w:val="left" w:pos="1376"/>
        </w:tabs>
        <w:jc w:val="both"/>
        <w:rPr>
          <w:rFonts w:ascii="Times New Roman" w:hAnsi="Times New Roman"/>
          <w:b/>
        </w:rPr>
      </w:pPr>
      <w:r>
        <w:rPr>
          <w:rFonts w:ascii="Times New Roman" w:hAnsi="Times New Roman"/>
          <w:b/>
        </w:rPr>
        <w:t xml:space="preserve">NOTE: The </w:t>
      </w:r>
      <w:r w:rsidR="000609FA">
        <w:rPr>
          <w:rFonts w:ascii="Times New Roman" w:hAnsi="Times New Roman"/>
          <w:b/>
        </w:rPr>
        <w:t xml:space="preserve">different </w:t>
      </w:r>
      <w:r>
        <w:rPr>
          <w:rFonts w:ascii="Times New Roman" w:hAnsi="Times New Roman"/>
          <w:b/>
        </w:rPr>
        <w:t xml:space="preserve">steps could be divided among the group members. </w:t>
      </w:r>
    </w:p>
    <w:p w14:paraId="579B3FCF" w14:textId="77777777" w:rsidR="009F31E4" w:rsidRPr="00F162FC" w:rsidRDefault="009F31E4" w:rsidP="006F6F30">
      <w:pPr>
        <w:tabs>
          <w:tab w:val="left" w:pos="1376"/>
        </w:tabs>
        <w:jc w:val="both"/>
        <w:rPr>
          <w:rFonts w:ascii="Times New Roman" w:hAnsi="Times New Roman"/>
          <w:b/>
        </w:rPr>
      </w:pPr>
    </w:p>
    <w:p w14:paraId="58054E2C" w14:textId="48B8BBF1" w:rsidR="009F31E4" w:rsidRDefault="00F91FAE" w:rsidP="004B7E74">
      <w:pPr>
        <w:jc w:val="both"/>
        <w:rPr>
          <w:rFonts w:ascii="Times New Roman" w:hAnsi="Times New Roman"/>
          <w:b/>
          <w:u w:val="single"/>
        </w:rPr>
      </w:pPr>
      <w:r w:rsidRPr="00664B2C">
        <w:rPr>
          <w:rFonts w:ascii="Times New Roman" w:hAnsi="Times New Roman"/>
          <w:b/>
          <w:u w:val="single"/>
        </w:rPr>
        <w:t xml:space="preserve">Steps </w:t>
      </w:r>
      <w:r w:rsidR="009F31E4">
        <w:rPr>
          <w:rFonts w:ascii="Times New Roman" w:hAnsi="Times New Roman"/>
          <w:b/>
          <w:u w:val="single"/>
        </w:rPr>
        <w:t xml:space="preserve">2 </w:t>
      </w:r>
      <w:r w:rsidRPr="00664B2C">
        <w:rPr>
          <w:rFonts w:ascii="Times New Roman" w:hAnsi="Times New Roman"/>
          <w:b/>
          <w:u w:val="single"/>
        </w:rPr>
        <w:t xml:space="preserve">– </w:t>
      </w:r>
      <w:r w:rsidR="002C6675">
        <w:rPr>
          <w:rFonts w:ascii="Times New Roman" w:hAnsi="Times New Roman"/>
          <w:b/>
          <w:u w:val="single"/>
        </w:rPr>
        <w:t xml:space="preserve">5 </w:t>
      </w:r>
      <w:r w:rsidR="00854B92">
        <w:rPr>
          <w:rFonts w:ascii="Times New Roman" w:hAnsi="Times New Roman"/>
          <w:b/>
          <w:u w:val="single"/>
        </w:rPr>
        <w:t xml:space="preserve">and </w:t>
      </w:r>
      <w:proofErr w:type="gramStart"/>
      <w:r w:rsidR="00854B92">
        <w:rPr>
          <w:rFonts w:ascii="Times New Roman" w:hAnsi="Times New Roman"/>
          <w:b/>
          <w:u w:val="single"/>
        </w:rPr>
        <w:t>steps  9</w:t>
      </w:r>
      <w:proofErr w:type="gramEnd"/>
      <w:r w:rsidR="00854B92">
        <w:rPr>
          <w:rFonts w:ascii="Times New Roman" w:hAnsi="Times New Roman"/>
          <w:b/>
          <w:u w:val="single"/>
        </w:rPr>
        <w:t xml:space="preserve"> -</w:t>
      </w:r>
      <w:r w:rsidR="00643156">
        <w:rPr>
          <w:rFonts w:ascii="Times New Roman" w:hAnsi="Times New Roman"/>
          <w:b/>
          <w:u w:val="single"/>
        </w:rPr>
        <w:t xml:space="preserve"> </w:t>
      </w:r>
      <w:r w:rsidR="00854B92">
        <w:rPr>
          <w:rFonts w:ascii="Times New Roman" w:hAnsi="Times New Roman"/>
          <w:b/>
          <w:u w:val="single"/>
        </w:rPr>
        <w:t>1</w:t>
      </w:r>
      <w:r w:rsidR="00643156">
        <w:rPr>
          <w:rFonts w:ascii="Times New Roman" w:hAnsi="Times New Roman"/>
          <w:b/>
          <w:u w:val="single"/>
        </w:rPr>
        <w:t>0</w:t>
      </w:r>
      <w:r w:rsidR="00854B92">
        <w:rPr>
          <w:rFonts w:ascii="Times New Roman" w:hAnsi="Times New Roman"/>
          <w:b/>
          <w:u w:val="single"/>
        </w:rPr>
        <w:t xml:space="preserve"> (GUI) </w:t>
      </w:r>
      <w:r w:rsidR="009F31E4">
        <w:rPr>
          <w:rFonts w:ascii="Times New Roman" w:hAnsi="Times New Roman"/>
          <w:b/>
          <w:u w:val="single"/>
        </w:rPr>
        <w:t xml:space="preserve"> -</w:t>
      </w:r>
      <w:r w:rsidR="00D635AA" w:rsidRPr="00664B2C">
        <w:rPr>
          <w:rFonts w:ascii="Times New Roman" w:hAnsi="Times New Roman"/>
          <w:b/>
          <w:u w:val="single"/>
        </w:rPr>
        <w:t xml:space="preserve"> (the ordering is </w:t>
      </w:r>
      <w:r w:rsidR="00AD5637" w:rsidRPr="00664B2C">
        <w:rPr>
          <w:rFonts w:ascii="Times New Roman" w:hAnsi="Times New Roman"/>
          <w:b/>
          <w:u w:val="single"/>
        </w:rPr>
        <w:t xml:space="preserve">only </w:t>
      </w:r>
      <w:r w:rsidR="00D635AA" w:rsidRPr="00664B2C">
        <w:rPr>
          <w:rFonts w:ascii="Times New Roman" w:hAnsi="Times New Roman"/>
          <w:b/>
          <w:u w:val="single"/>
        </w:rPr>
        <w:t>a suggestion</w:t>
      </w:r>
      <w:r w:rsidR="009F31E4">
        <w:rPr>
          <w:rFonts w:ascii="Times New Roman" w:hAnsi="Times New Roman"/>
          <w:b/>
          <w:u w:val="single"/>
        </w:rPr>
        <w:t>, ]</w:t>
      </w:r>
    </w:p>
    <w:p w14:paraId="0981CDA7" w14:textId="0B25796B" w:rsidR="00D635AA" w:rsidRDefault="00F91FAE" w:rsidP="004B7E74">
      <w:pPr>
        <w:jc w:val="both"/>
        <w:rPr>
          <w:rFonts w:ascii="Times New Roman" w:hAnsi="Times New Roman"/>
          <w:b/>
          <w:u w:val="single"/>
        </w:rPr>
      </w:pPr>
      <w:r w:rsidRPr="00664B2C">
        <w:rPr>
          <w:rFonts w:ascii="Times New Roman" w:hAnsi="Times New Roman"/>
          <w:b/>
          <w:u w:val="single"/>
        </w:rPr>
        <w:t>Step</w:t>
      </w:r>
      <w:r w:rsidR="00664B2C" w:rsidRPr="00664B2C">
        <w:rPr>
          <w:rFonts w:ascii="Times New Roman" w:hAnsi="Times New Roman"/>
          <w:b/>
          <w:u w:val="single"/>
        </w:rPr>
        <w:t>s</w:t>
      </w:r>
      <w:r w:rsidRPr="00664B2C">
        <w:rPr>
          <w:rFonts w:ascii="Times New Roman" w:hAnsi="Times New Roman"/>
          <w:b/>
          <w:u w:val="single"/>
        </w:rPr>
        <w:t xml:space="preserve"> </w:t>
      </w:r>
      <w:r w:rsidR="00854B92">
        <w:rPr>
          <w:rFonts w:ascii="Times New Roman" w:hAnsi="Times New Roman"/>
          <w:b/>
          <w:u w:val="single"/>
        </w:rPr>
        <w:t xml:space="preserve">6 </w:t>
      </w:r>
      <w:r w:rsidRPr="00664B2C">
        <w:rPr>
          <w:rFonts w:ascii="Times New Roman" w:hAnsi="Times New Roman"/>
          <w:b/>
          <w:u w:val="single"/>
        </w:rPr>
        <w:t xml:space="preserve">– </w:t>
      </w:r>
      <w:r w:rsidR="00643156">
        <w:rPr>
          <w:rFonts w:ascii="Times New Roman" w:hAnsi="Times New Roman"/>
          <w:b/>
          <w:u w:val="single"/>
        </w:rPr>
        <w:t>8</w:t>
      </w:r>
      <w:r w:rsidR="00D635AA" w:rsidRPr="00664B2C">
        <w:rPr>
          <w:rFonts w:ascii="Times New Roman" w:hAnsi="Times New Roman"/>
          <w:b/>
          <w:u w:val="single"/>
        </w:rPr>
        <w:t xml:space="preserve"> must be completed in </w:t>
      </w:r>
      <w:r w:rsidRPr="00664B2C">
        <w:rPr>
          <w:rFonts w:ascii="Times New Roman" w:hAnsi="Times New Roman"/>
          <w:b/>
          <w:u w:val="single"/>
        </w:rPr>
        <w:t xml:space="preserve">sequence. Do not start on Step </w:t>
      </w:r>
      <w:r w:rsidR="00643156">
        <w:rPr>
          <w:rFonts w:ascii="Times New Roman" w:hAnsi="Times New Roman"/>
          <w:b/>
          <w:u w:val="single"/>
        </w:rPr>
        <w:t>6</w:t>
      </w:r>
      <w:r w:rsidRPr="00664B2C">
        <w:rPr>
          <w:rFonts w:ascii="Times New Roman" w:hAnsi="Times New Roman"/>
          <w:b/>
          <w:u w:val="single"/>
        </w:rPr>
        <w:t xml:space="preserve"> until steps 1 – </w:t>
      </w:r>
      <w:r w:rsidR="00643156">
        <w:rPr>
          <w:rFonts w:ascii="Times New Roman" w:hAnsi="Times New Roman"/>
          <w:b/>
          <w:u w:val="single"/>
        </w:rPr>
        <w:t>5</w:t>
      </w:r>
      <w:r w:rsidR="00D635AA" w:rsidRPr="00664B2C">
        <w:rPr>
          <w:rFonts w:ascii="Times New Roman" w:hAnsi="Times New Roman"/>
          <w:b/>
          <w:u w:val="single"/>
        </w:rPr>
        <w:t xml:space="preserve"> are completed.</w:t>
      </w:r>
    </w:p>
    <w:p w14:paraId="4657D0C9" w14:textId="07C29420" w:rsidR="00643156" w:rsidRPr="00664B2C" w:rsidRDefault="00643156" w:rsidP="004B7E74">
      <w:pPr>
        <w:jc w:val="both"/>
        <w:rPr>
          <w:rFonts w:ascii="Times New Roman" w:hAnsi="Times New Roman"/>
          <w:b/>
          <w:u w:val="single"/>
        </w:rPr>
      </w:pPr>
      <w:r>
        <w:rPr>
          <w:rFonts w:ascii="Times New Roman" w:hAnsi="Times New Roman"/>
          <w:b/>
          <w:u w:val="single"/>
        </w:rPr>
        <w:t>Steps 11 and 12 are challenge activities.</w:t>
      </w:r>
      <w:r w:rsidR="000609FA">
        <w:rPr>
          <w:rFonts w:ascii="Times New Roman" w:hAnsi="Times New Roman"/>
          <w:b/>
          <w:u w:val="single"/>
        </w:rPr>
        <w:t xml:space="preserve"> To be done when the other steps are completed.</w:t>
      </w:r>
    </w:p>
    <w:p w14:paraId="1023CD8C" w14:textId="77777777" w:rsidR="00D43013" w:rsidRPr="003C56B6" w:rsidRDefault="00D43013" w:rsidP="006672B5">
      <w:pPr>
        <w:rPr>
          <w:rFonts w:ascii="Times New Roman" w:hAnsi="Times New Roman"/>
          <w:b/>
          <w:u w:val="single"/>
        </w:rPr>
      </w:pPr>
    </w:p>
    <w:p w14:paraId="1FA77F22" w14:textId="2B9B9046" w:rsidR="0073447A" w:rsidRDefault="00E934E2" w:rsidP="00423E99">
      <w:pPr>
        <w:outlineLvl w:val="0"/>
        <w:rPr>
          <w:rFonts w:ascii="Times New Roman" w:hAnsi="Times New Roman"/>
          <w:b/>
          <w:sz w:val="28"/>
        </w:rPr>
      </w:pPr>
      <w:r>
        <w:rPr>
          <w:rFonts w:ascii="Times New Roman" w:hAnsi="Times New Roman"/>
          <w:b/>
          <w:sz w:val="28"/>
        </w:rPr>
        <w:t xml:space="preserve">Step 1: </w:t>
      </w:r>
      <w:r w:rsidR="00187869">
        <w:rPr>
          <w:rFonts w:ascii="Times New Roman" w:hAnsi="Times New Roman"/>
          <w:b/>
          <w:sz w:val="28"/>
        </w:rPr>
        <w:t>Using your favorite IDE, c</w:t>
      </w:r>
      <w:r w:rsidR="00C3159C">
        <w:rPr>
          <w:rFonts w:ascii="Times New Roman" w:hAnsi="Times New Roman"/>
          <w:b/>
          <w:sz w:val="28"/>
        </w:rPr>
        <w:t>reate a project</w:t>
      </w:r>
      <w:r w:rsidR="0080334E">
        <w:rPr>
          <w:rFonts w:ascii="Times New Roman" w:hAnsi="Times New Roman"/>
          <w:b/>
          <w:sz w:val="28"/>
        </w:rPr>
        <w:t xml:space="preserve"> </w:t>
      </w:r>
      <w:r w:rsidR="00187869">
        <w:rPr>
          <w:rFonts w:ascii="Times New Roman" w:hAnsi="Times New Roman"/>
          <w:b/>
          <w:sz w:val="28"/>
        </w:rPr>
        <w:t>called</w:t>
      </w:r>
      <w:r w:rsidR="0080334E">
        <w:rPr>
          <w:rFonts w:ascii="Times New Roman" w:hAnsi="Times New Roman"/>
          <w:b/>
          <w:sz w:val="28"/>
        </w:rPr>
        <w:t xml:space="preserve"> “</w:t>
      </w:r>
      <w:proofErr w:type="spellStart"/>
      <w:r w:rsidR="002270FB">
        <w:rPr>
          <w:rFonts w:ascii="Times New Roman" w:hAnsi="Times New Roman"/>
          <w:b/>
          <w:sz w:val="28"/>
        </w:rPr>
        <w:t>Chess</w:t>
      </w:r>
      <w:r w:rsidR="0080334E">
        <w:rPr>
          <w:rFonts w:ascii="Times New Roman" w:hAnsi="Times New Roman"/>
          <w:b/>
          <w:sz w:val="28"/>
        </w:rPr>
        <w:t>Prj</w:t>
      </w:r>
      <w:proofErr w:type="spellEnd"/>
      <w:r w:rsidR="008D4505">
        <w:rPr>
          <w:rFonts w:ascii="Times New Roman" w:hAnsi="Times New Roman"/>
          <w:b/>
          <w:sz w:val="28"/>
        </w:rPr>
        <w:t>”</w:t>
      </w:r>
    </w:p>
    <w:p w14:paraId="10D13FE8" w14:textId="77777777" w:rsidR="00A223AE" w:rsidRPr="00D621DC" w:rsidRDefault="00A223AE" w:rsidP="00423E99">
      <w:pPr>
        <w:outlineLvl w:val="0"/>
        <w:rPr>
          <w:rFonts w:ascii="Times New Roman" w:hAnsi="Times New Roman"/>
          <w:b/>
        </w:rPr>
      </w:pPr>
    </w:p>
    <w:p w14:paraId="11293F2D" w14:textId="37D262DE" w:rsidR="008D4505" w:rsidRPr="001F49B8" w:rsidRDefault="00756BB1" w:rsidP="00CD6D77">
      <w:pPr>
        <w:pStyle w:val="ListParagraph"/>
        <w:numPr>
          <w:ilvl w:val="0"/>
          <w:numId w:val="2"/>
        </w:numPr>
        <w:rPr>
          <w:rFonts w:ascii="Times New Roman" w:hAnsi="Times New Roman"/>
          <w:b/>
        </w:rPr>
      </w:pPr>
      <w:r w:rsidRPr="001F49B8">
        <w:rPr>
          <w:rFonts w:ascii="Times New Roman" w:hAnsi="Times New Roman"/>
        </w:rPr>
        <w:t>Create a package named “</w:t>
      </w:r>
      <w:r w:rsidR="002270FB" w:rsidRPr="001F49B8">
        <w:rPr>
          <w:rFonts w:ascii="Courier New" w:hAnsi="Courier New" w:cs="Courier New"/>
        </w:rPr>
        <w:t>chess</w:t>
      </w:r>
      <w:r w:rsidRPr="001F49B8">
        <w:rPr>
          <w:rFonts w:ascii="Times New Roman" w:hAnsi="Times New Roman"/>
        </w:rPr>
        <w:t>”</w:t>
      </w:r>
    </w:p>
    <w:p w14:paraId="1D27B09F" w14:textId="67308C66" w:rsidR="002270FB" w:rsidRPr="001F49B8" w:rsidRDefault="002270FB" w:rsidP="00CD6D77">
      <w:pPr>
        <w:pStyle w:val="ListParagraph"/>
        <w:numPr>
          <w:ilvl w:val="0"/>
          <w:numId w:val="2"/>
        </w:numPr>
        <w:jc w:val="both"/>
        <w:rPr>
          <w:rFonts w:ascii="Times New Roman" w:hAnsi="Times New Roman"/>
          <w:b/>
        </w:rPr>
      </w:pPr>
      <w:r w:rsidRPr="001F49B8">
        <w:rPr>
          <w:rFonts w:ascii="Times New Roman" w:hAnsi="Times New Roman"/>
        </w:rPr>
        <w:t xml:space="preserve">Include the following classes/interfaces in the </w:t>
      </w:r>
      <w:r w:rsidRPr="001F49B8">
        <w:rPr>
          <w:rFonts w:ascii="Courier New" w:hAnsi="Courier New" w:cs="Courier New"/>
        </w:rPr>
        <w:t>chess</w:t>
      </w:r>
      <w:r w:rsidRPr="001F49B8">
        <w:rPr>
          <w:rFonts w:ascii="Times New Roman" w:hAnsi="Times New Roman"/>
        </w:rPr>
        <w:t xml:space="preserve"> package. These classes/interfaces are supplied to you. You </w:t>
      </w:r>
      <w:r w:rsidRPr="001F49B8">
        <w:rPr>
          <w:rFonts w:ascii="Times New Roman" w:hAnsi="Times New Roman"/>
          <w:b/>
        </w:rPr>
        <w:t>must</w:t>
      </w:r>
      <w:r w:rsidRPr="001F49B8">
        <w:rPr>
          <w:rFonts w:ascii="Times New Roman" w:hAnsi="Times New Roman"/>
        </w:rPr>
        <w:t xml:space="preserve"> use these as provided, i.e., you are not allowed to make any changes to these</w:t>
      </w:r>
      <w:r w:rsidR="00372FA5" w:rsidRPr="001F49B8">
        <w:rPr>
          <w:rFonts w:ascii="Times New Roman" w:hAnsi="Times New Roman"/>
        </w:rPr>
        <w:t xml:space="preserve"> classes/interfaces.</w:t>
      </w:r>
    </w:p>
    <w:p w14:paraId="16AF92AA" w14:textId="50A22332" w:rsidR="002270FB" w:rsidRPr="001F49B8" w:rsidRDefault="002270FB" w:rsidP="00CD6D77">
      <w:pPr>
        <w:pStyle w:val="ListParagraph"/>
        <w:numPr>
          <w:ilvl w:val="0"/>
          <w:numId w:val="10"/>
        </w:numPr>
        <w:rPr>
          <w:rFonts w:ascii="Courier New" w:hAnsi="Courier New" w:cs="Courier New"/>
          <w:b/>
        </w:rPr>
      </w:pPr>
      <w:proofErr w:type="spellStart"/>
      <w:r w:rsidRPr="001F49B8">
        <w:rPr>
          <w:rFonts w:ascii="Courier New" w:hAnsi="Courier New" w:cs="Courier New"/>
        </w:rPr>
        <w:t>IChessPiece</w:t>
      </w:r>
      <w:proofErr w:type="spellEnd"/>
    </w:p>
    <w:p w14:paraId="51E81CB5" w14:textId="16800CB8" w:rsidR="002270FB" w:rsidRPr="001F49B8" w:rsidRDefault="002270FB" w:rsidP="00CD6D77">
      <w:pPr>
        <w:pStyle w:val="ListParagraph"/>
        <w:numPr>
          <w:ilvl w:val="0"/>
          <w:numId w:val="10"/>
        </w:numPr>
        <w:rPr>
          <w:rFonts w:ascii="Courier New" w:hAnsi="Courier New" w:cs="Courier New"/>
          <w:b/>
        </w:rPr>
      </w:pPr>
      <w:proofErr w:type="spellStart"/>
      <w:r w:rsidRPr="001F49B8">
        <w:rPr>
          <w:rFonts w:ascii="Courier New" w:hAnsi="Courier New" w:cs="Courier New"/>
        </w:rPr>
        <w:t>IChessModel</w:t>
      </w:r>
      <w:proofErr w:type="spellEnd"/>
    </w:p>
    <w:p w14:paraId="772D0E07" w14:textId="1CBD1BDB" w:rsidR="002270FB" w:rsidRPr="001F49B8" w:rsidRDefault="002270FB" w:rsidP="00CD6D77">
      <w:pPr>
        <w:pStyle w:val="ListParagraph"/>
        <w:numPr>
          <w:ilvl w:val="0"/>
          <w:numId w:val="10"/>
        </w:numPr>
        <w:rPr>
          <w:rFonts w:ascii="Courier New" w:hAnsi="Courier New" w:cs="Courier New"/>
          <w:b/>
        </w:rPr>
      </w:pPr>
      <w:r w:rsidRPr="001F49B8">
        <w:rPr>
          <w:rFonts w:ascii="Courier New" w:hAnsi="Courier New" w:cs="Courier New"/>
        </w:rPr>
        <w:t>Player</w:t>
      </w:r>
    </w:p>
    <w:p w14:paraId="193FF3AD" w14:textId="5D5AF57E" w:rsidR="001F49B8" w:rsidRPr="00F14845" w:rsidRDefault="002270FB" w:rsidP="00CD6D77">
      <w:pPr>
        <w:pStyle w:val="ListParagraph"/>
        <w:numPr>
          <w:ilvl w:val="0"/>
          <w:numId w:val="10"/>
        </w:numPr>
        <w:rPr>
          <w:rFonts w:ascii="Courier New" w:hAnsi="Courier New" w:cs="Courier New"/>
          <w:b/>
        </w:rPr>
      </w:pPr>
      <w:r w:rsidRPr="001F49B8">
        <w:rPr>
          <w:rFonts w:ascii="Courier New" w:hAnsi="Courier New" w:cs="Courier New"/>
        </w:rPr>
        <w:t>Move</w:t>
      </w:r>
    </w:p>
    <w:p w14:paraId="3925689F" w14:textId="77777777" w:rsidR="0094282B" w:rsidRPr="0094282B" w:rsidRDefault="0094282B" w:rsidP="0094282B">
      <w:pPr>
        <w:ind w:left="1080"/>
        <w:rPr>
          <w:rFonts w:ascii="Times New Roman" w:hAnsi="Times New Roman"/>
          <w:b/>
          <w:sz w:val="28"/>
        </w:rPr>
      </w:pPr>
    </w:p>
    <w:p w14:paraId="302B7E29" w14:textId="5D9D7225" w:rsidR="0080334E" w:rsidRDefault="008D4505" w:rsidP="00423E99">
      <w:pPr>
        <w:outlineLvl w:val="0"/>
        <w:rPr>
          <w:rFonts w:ascii="Times New Roman" w:hAnsi="Times New Roman"/>
          <w:b/>
          <w:sz w:val="28"/>
        </w:rPr>
      </w:pPr>
      <w:r>
        <w:rPr>
          <w:rFonts w:ascii="Times New Roman" w:hAnsi="Times New Roman"/>
          <w:b/>
          <w:sz w:val="28"/>
        </w:rPr>
        <w:t>Step 2</w:t>
      </w:r>
      <w:r w:rsidR="006B7252">
        <w:rPr>
          <w:rFonts w:ascii="Times New Roman" w:hAnsi="Times New Roman"/>
          <w:b/>
          <w:sz w:val="28"/>
        </w:rPr>
        <w:t xml:space="preserve">: </w:t>
      </w:r>
      <w:r>
        <w:rPr>
          <w:rFonts w:ascii="Times New Roman" w:hAnsi="Times New Roman"/>
          <w:b/>
          <w:sz w:val="28"/>
        </w:rPr>
        <w:t xml:space="preserve">Implement the </w:t>
      </w:r>
      <w:proofErr w:type="spellStart"/>
      <w:r w:rsidR="00DD0531" w:rsidRPr="00DD0531">
        <w:rPr>
          <w:rFonts w:ascii="Courier New" w:hAnsi="Courier New" w:cs="Courier New"/>
          <w:b/>
          <w:sz w:val="28"/>
        </w:rPr>
        <w:t>ChessPiece</w:t>
      </w:r>
      <w:proofErr w:type="spellEnd"/>
      <w:r w:rsidR="00DD0531">
        <w:rPr>
          <w:rFonts w:ascii="Times New Roman" w:hAnsi="Times New Roman"/>
          <w:b/>
          <w:sz w:val="28"/>
        </w:rPr>
        <w:t xml:space="preserve"> class</w:t>
      </w:r>
      <w:r w:rsidR="009B2154">
        <w:rPr>
          <w:rFonts w:ascii="Times New Roman" w:hAnsi="Times New Roman"/>
          <w:b/>
          <w:sz w:val="28"/>
        </w:rPr>
        <w:t xml:space="preserve"> – initial code provided</w:t>
      </w:r>
    </w:p>
    <w:p w14:paraId="7C2038F3" w14:textId="77777777" w:rsidR="00F14845" w:rsidRPr="00F14845" w:rsidRDefault="00F14845" w:rsidP="00F14845">
      <w:pPr>
        <w:rPr>
          <w:rFonts w:ascii="Times New Roman" w:hAnsi="Times New Roman"/>
          <w:b/>
        </w:rPr>
      </w:pPr>
    </w:p>
    <w:p w14:paraId="04A8D520" w14:textId="32E68854" w:rsidR="00F14845" w:rsidRPr="00F14845" w:rsidRDefault="00F14845" w:rsidP="00CD6D77">
      <w:pPr>
        <w:pStyle w:val="ListParagraph"/>
        <w:numPr>
          <w:ilvl w:val="0"/>
          <w:numId w:val="5"/>
        </w:numPr>
        <w:rPr>
          <w:rFonts w:ascii="Times New Roman" w:hAnsi="Times New Roman"/>
          <w:b/>
        </w:rPr>
      </w:pPr>
      <w:r>
        <w:rPr>
          <w:rFonts w:ascii="Times New Roman" w:hAnsi="Times New Roman"/>
        </w:rPr>
        <w:t xml:space="preserve">The </w:t>
      </w:r>
      <w:proofErr w:type="spellStart"/>
      <w:r w:rsidRPr="00F14845">
        <w:rPr>
          <w:rFonts w:ascii="Courier New" w:hAnsi="Courier New" w:cs="Courier New"/>
        </w:rPr>
        <w:t>ChessPiece</w:t>
      </w:r>
      <w:proofErr w:type="spellEnd"/>
      <w:r>
        <w:rPr>
          <w:rFonts w:ascii="Times New Roman" w:hAnsi="Times New Roman"/>
        </w:rPr>
        <w:t xml:space="preserve"> class implements the </w:t>
      </w:r>
      <w:proofErr w:type="spellStart"/>
      <w:r w:rsidRPr="00F14845">
        <w:rPr>
          <w:rFonts w:ascii="Courier New" w:hAnsi="Courier New" w:cs="Courier New"/>
        </w:rPr>
        <w:t>IChessPiece</w:t>
      </w:r>
      <w:proofErr w:type="spellEnd"/>
      <w:r>
        <w:rPr>
          <w:rFonts w:ascii="Times New Roman" w:hAnsi="Times New Roman"/>
        </w:rPr>
        <w:t xml:space="preserve"> interface</w:t>
      </w:r>
    </w:p>
    <w:p w14:paraId="4D5D5118" w14:textId="77777777" w:rsidR="00F14845" w:rsidRPr="001F49B8" w:rsidRDefault="00F14845" w:rsidP="00CD6D77">
      <w:pPr>
        <w:pStyle w:val="ListParagraph"/>
        <w:numPr>
          <w:ilvl w:val="0"/>
          <w:numId w:val="5"/>
        </w:numPr>
        <w:rPr>
          <w:rFonts w:ascii="Times New Roman" w:hAnsi="Times New Roman"/>
          <w:b/>
        </w:rPr>
      </w:pPr>
      <w:r>
        <w:rPr>
          <w:rFonts w:ascii="Times New Roman" w:hAnsi="Times New Roman"/>
        </w:rPr>
        <w:t>A player (black or white) owns a chess piece</w:t>
      </w:r>
      <w:r w:rsidRPr="001F49B8">
        <w:rPr>
          <w:rFonts w:ascii="Times New Roman" w:hAnsi="Times New Roman"/>
        </w:rPr>
        <w:t>.</w:t>
      </w:r>
    </w:p>
    <w:p w14:paraId="0FFCDE5D" w14:textId="5BA029E2" w:rsidR="00F14845" w:rsidRPr="00F14845" w:rsidRDefault="00F14845" w:rsidP="00CD6D77">
      <w:pPr>
        <w:pStyle w:val="ListParagraph"/>
        <w:numPr>
          <w:ilvl w:val="0"/>
          <w:numId w:val="5"/>
        </w:numPr>
        <w:rPr>
          <w:rFonts w:ascii="Times New Roman" w:hAnsi="Times New Roman"/>
          <w:b/>
        </w:rPr>
      </w:pPr>
      <w:proofErr w:type="gramStart"/>
      <w:r w:rsidRPr="001F49B8">
        <w:rPr>
          <w:rFonts w:ascii="Courier New" w:hAnsi="Courier New" w:cs="Courier New"/>
        </w:rPr>
        <w:t>type(</w:t>
      </w:r>
      <w:proofErr w:type="gramEnd"/>
      <w:r w:rsidRPr="001F49B8">
        <w:rPr>
          <w:rFonts w:ascii="Courier New" w:hAnsi="Courier New" w:cs="Courier New"/>
        </w:rPr>
        <w:t>)</w:t>
      </w:r>
      <w:r w:rsidRPr="001F49B8">
        <w:rPr>
          <w:rFonts w:ascii="Times New Roman" w:hAnsi="Times New Roman"/>
        </w:rPr>
        <w:t xml:space="preserve"> </w:t>
      </w:r>
      <w:r>
        <w:rPr>
          <w:rFonts w:ascii="Times New Roman" w:hAnsi="Times New Roman"/>
        </w:rPr>
        <w:t>method is</w:t>
      </w:r>
      <w:r w:rsidRPr="001F49B8">
        <w:rPr>
          <w:rFonts w:ascii="Times New Roman" w:hAnsi="Times New Roman"/>
        </w:rPr>
        <w:t xml:space="preserve"> </w:t>
      </w:r>
      <w:r w:rsidRPr="001F49B8">
        <w:rPr>
          <w:rFonts w:ascii="Courier New" w:hAnsi="Courier New" w:cs="Courier New"/>
        </w:rPr>
        <w:t>abstract</w:t>
      </w:r>
      <w:r w:rsidRPr="001F49B8">
        <w:rPr>
          <w:rFonts w:ascii="Times New Roman" w:hAnsi="Times New Roman"/>
        </w:rPr>
        <w:t xml:space="preserve">. </w:t>
      </w:r>
    </w:p>
    <w:p w14:paraId="2A73B4EB" w14:textId="573C9E21" w:rsidR="00F14845" w:rsidRPr="00371A0B" w:rsidRDefault="00F14845" w:rsidP="00CD6D77">
      <w:pPr>
        <w:pStyle w:val="ListParagraph"/>
        <w:numPr>
          <w:ilvl w:val="0"/>
          <w:numId w:val="5"/>
        </w:numPr>
        <w:rPr>
          <w:rFonts w:ascii="Times New Roman" w:hAnsi="Times New Roman"/>
          <w:b/>
        </w:rPr>
      </w:pPr>
      <w:proofErr w:type="spellStart"/>
      <w:proofErr w:type="gramStart"/>
      <w:r w:rsidRPr="00F14845">
        <w:rPr>
          <w:rFonts w:ascii="Courier New" w:hAnsi="Courier New" w:cs="Courier New"/>
        </w:rPr>
        <w:t>isValidMove</w:t>
      </w:r>
      <w:proofErr w:type="spellEnd"/>
      <w:r w:rsidRPr="00F14845">
        <w:rPr>
          <w:rFonts w:ascii="Courier New" w:hAnsi="Courier New" w:cs="Courier New"/>
        </w:rPr>
        <w:t>(</w:t>
      </w:r>
      <w:proofErr w:type="gramEnd"/>
      <w:r w:rsidR="009B2154" w:rsidRPr="009B2154">
        <w:rPr>
          <w:rFonts w:ascii="Courier New" w:hAnsi="Courier New" w:cs="Courier New"/>
        </w:rPr>
        <w:t xml:space="preserve">Move move, </w:t>
      </w:r>
      <w:proofErr w:type="spellStart"/>
      <w:r w:rsidR="009B2154" w:rsidRPr="009B2154">
        <w:rPr>
          <w:rFonts w:ascii="Courier New" w:hAnsi="Courier New" w:cs="Courier New"/>
        </w:rPr>
        <w:t>IChessPiece</w:t>
      </w:r>
      <w:proofErr w:type="spellEnd"/>
      <w:r w:rsidR="009B2154" w:rsidRPr="009B2154">
        <w:rPr>
          <w:rFonts w:ascii="Courier New" w:hAnsi="Courier New" w:cs="Courier New"/>
        </w:rPr>
        <w:t>[][] board</w:t>
      </w:r>
      <w:r w:rsidRPr="00F14845">
        <w:rPr>
          <w:rFonts w:ascii="Courier New" w:hAnsi="Courier New" w:cs="Courier New"/>
        </w:rPr>
        <w:t>)</w:t>
      </w:r>
      <w:r w:rsidR="00281520">
        <w:rPr>
          <w:rFonts w:ascii="Courier New" w:hAnsi="Courier New" w:cs="Courier New"/>
        </w:rPr>
        <w:t>- this</w:t>
      </w:r>
      <w:r>
        <w:rPr>
          <w:rFonts w:ascii="Times New Roman" w:hAnsi="Times New Roman"/>
        </w:rPr>
        <w:t xml:space="preserve"> method should</w:t>
      </w:r>
    </w:p>
    <w:p w14:paraId="669C05B9" w14:textId="10561C09" w:rsidR="009B2154" w:rsidRPr="00F14845" w:rsidRDefault="009B2154" w:rsidP="00371A0B">
      <w:pPr>
        <w:pStyle w:val="ListParagraph"/>
        <w:numPr>
          <w:ilvl w:val="1"/>
          <w:numId w:val="5"/>
        </w:numPr>
        <w:rPr>
          <w:rFonts w:ascii="Times New Roman" w:hAnsi="Times New Roman"/>
          <w:b/>
        </w:rPr>
      </w:pPr>
      <w:r>
        <w:rPr>
          <w:rFonts w:ascii="Times New Roman" w:hAnsi="Times New Roman"/>
        </w:rPr>
        <w:t xml:space="preserve">Verify that the </w:t>
      </w:r>
      <w:r w:rsidR="00A42C95">
        <w:rPr>
          <w:rFonts w:ascii="Times New Roman" w:hAnsi="Times New Roman"/>
        </w:rPr>
        <w:t>indexes</w:t>
      </w:r>
      <w:r>
        <w:rPr>
          <w:rFonts w:ascii="Times New Roman" w:hAnsi="Times New Roman"/>
        </w:rPr>
        <w:t xml:space="preserve"> </w:t>
      </w:r>
      <w:r w:rsidR="00650135">
        <w:rPr>
          <w:rFonts w:ascii="Times New Roman" w:hAnsi="Times New Roman"/>
        </w:rPr>
        <w:t>(</w:t>
      </w:r>
      <w:r>
        <w:rPr>
          <w:rFonts w:ascii="Times New Roman" w:hAnsi="Times New Roman"/>
        </w:rPr>
        <w:t>from and to</w:t>
      </w:r>
      <w:r w:rsidR="00650135">
        <w:rPr>
          <w:rFonts w:ascii="Times New Roman" w:hAnsi="Times New Roman"/>
        </w:rPr>
        <w:t>)</w:t>
      </w:r>
      <w:r>
        <w:rPr>
          <w:rFonts w:ascii="Times New Roman" w:hAnsi="Times New Roman"/>
        </w:rPr>
        <w:t xml:space="preserve"> associated with the Move object are not out</w:t>
      </w:r>
      <w:r w:rsidR="00A42C95">
        <w:rPr>
          <w:rFonts w:ascii="Times New Roman" w:hAnsi="Times New Roman"/>
        </w:rPr>
        <w:t>-</w:t>
      </w:r>
      <w:r>
        <w:rPr>
          <w:rFonts w:ascii="Times New Roman" w:hAnsi="Times New Roman"/>
        </w:rPr>
        <w:t>of</w:t>
      </w:r>
      <w:r w:rsidR="00A42C95">
        <w:rPr>
          <w:rFonts w:ascii="Times New Roman" w:hAnsi="Times New Roman"/>
        </w:rPr>
        <w:t>-</w:t>
      </w:r>
      <w:r>
        <w:rPr>
          <w:rFonts w:ascii="Times New Roman" w:hAnsi="Times New Roman"/>
        </w:rPr>
        <w:t xml:space="preserve"> bounce</w:t>
      </w:r>
    </w:p>
    <w:p w14:paraId="33F071D7" w14:textId="290EEF25" w:rsidR="00F14845" w:rsidRPr="0033256A" w:rsidRDefault="0033256A" w:rsidP="00CD6D77">
      <w:pPr>
        <w:pStyle w:val="ListParagraph"/>
        <w:numPr>
          <w:ilvl w:val="1"/>
          <w:numId w:val="5"/>
        </w:numPr>
        <w:jc w:val="both"/>
        <w:rPr>
          <w:rFonts w:ascii="Times New Roman" w:hAnsi="Times New Roman"/>
          <w:b/>
        </w:rPr>
      </w:pPr>
      <w:r>
        <w:rPr>
          <w:rFonts w:ascii="Times New Roman" w:hAnsi="Times New Roman"/>
        </w:rPr>
        <w:t>Verify that the starting and ending locations are different.</w:t>
      </w:r>
    </w:p>
    <w:p w14:paraId="09894225" w14:textId="03F6AB1B" w:rsidR="0033256A" w:rsidRPr="0033256A" w:rsidRDefault="0033256A" w:rsidP="00CD6D77">
      <w:pPr>
        <w:pStyle w:val="ListParagraph"/>
        <w:numPr>
          <w:ilvl w:val="1"/>
          <w:numId w:val="5"/>
        </w:numPr>
        <w:jc w:val="both"/>
        <w:rPr>
          <w:rFonts w:ascii="Times New Roman" w:hAnsi="Times New Roman"/>
          <w:b/>
        </w:rPr>
      </w:pPr>
      <w:r>
        <w:rPr>
          <w:rFonts w:ascii="Times New Roman" w:hAnsi="Times New Roman"/>
        </w:rPr>
        <w:t xml:space="preserve">Verify that </w:t>
      </w:r>
      <w:r w:rsidRPr="005D39E3">
        <w:rPr>
          <w:rFonts w:ascii="Courier New" w:hAnsi="Courier New" w:cs="Courier New"/>
        </w:rPr>
        <w:t>this</w:t>
      </w:r>
      <w:r>
        <w:rPr>
          <w:rFonts w:ascii="Times New Roman" w:hAnsi="Times New Roman"/>
        </w:rPr>
        <w:t xml:space="preserve"> piece is located at [</w:t>
      </w:r>
      <w:proofErr w:type="spellStart"/>
      <w:proofErr w:type="gramStart"/>
      <w:r>
        <w:rPr>
          <w:rFonts w:ascii="Times New Roman" w:hAnsi="Times New Roman"/>
        </w:rPr>
        <w:t>move.fromRow</w:t>
      </w:r>
      <w:proofErr w:type="spellEnd"/>
      <w:proofErr w:type="gramEnd"/>
      <w:r>
        <w:rPr>
          <w:rFonts w:ascii="Times New Roman" w:hAnsi="Times New Roman"/>
        </w:rPr>
        <w:t xml:space="preserve">, </w:t>
      </w:r>
      <w:proofErr w:type="spellStart"/>
      <w:r>
        <w:rPr>
          <w:rFonts w:ascii="Times New Roman" w:hAnsi="Times New Roman"/>
        </w:rPr>
        <w:t>move.fromColumn</w:t>
      </w:r>
      <w:proofErr w:type="spellEnd"/>
      <w:r>
        <w:rPr>
          <w:rFonts w:ascii="Times New Roman" w:hAnsi="Times New Roman"/>
        </w:rPr>
        <w:t>] on the board.</w:t>
      </w:r>
    </w:p>
    <w:p w14:paraId="3566CDD9" w14:textId="261BBB78" w:rsidR="0033256A" w:rsidRPr="001F49B8" w:rsidRDefault="0033256A" w:rsidP="00CD6D77">
      <w:pPr>
        <w:pStyle w:val="ListParagraph"/>
        <w:numPr>
          <w:ilvl w:val="1"/>
          <w:numId w:val="5"/>
        </w:numPr>
        <w:jc w:val="both"/>
        <w:rPr>
          <w:rFonts w:ascii="Times New Roman" w:hAnsi="Times New Roman"/>
          <w:b/>
        </w:rPr>
      </w:pPr>
      <w:r>
        <w:rPr>
          <w:rFonts w:ascii="Times New Roman" w:hAnsi="Times New Roman"/>
        </w:rPr>
        <w:t>Verify that</w:t>
      </w:r>
      <w:r w:rsidR="00F26D66">
        <w:rPr>
          <w:rFonts w:ascii="Times New Roman" w:hAnsi="Times New Roman"/>
        </w:rPr>
        <w:t xml:space="preserve"> the board at location</w:t>
      </w:r>
      <w:r>
        <w:rPr>
          <w:rFonts w:ascii="Times New Roman" w:hAnsi="Times New Roman"/>
        </w:rPr>
        <w:t xml:space="preserve"> [</w:t>
      </w:r>
      <w:proofErr w:type="spellStart"/>
      <w:proofErr w:type="gramStart"/>
      <w:r>
        <w:rPr>
          <w:rFonts w:ascii="Times New Roman" w:hAnsi="Times New Roman"/>
        </w:rPr>
        <w:t>move.toRow</w:t>
      </w:r>
      <w:proofErr w:type="spellEnd"/>
      <w:proofErr w:type="gramEnd"/>
      <w:r>
        <w:rPr>
          <w:rFonts w:ascii="Times New Roman" w:hAnsi="Times New Roman"/>
        </w:rPr>
        <w:t xml:space="preserve">, </w:t>
      </w:r>
      <w:proofErr w:type="spellStart"/>
      <w:r>
        <w:rPr>
          <w:rFonts w:ascii="Times New Roman" w:hAnsi="Times New Roman"/>
        </w:rPr>
        <w:t>move.toColumn</w:t>
      </w:r>
      <w:proofErr w:type="spellEnd"/>
      <w:r>
        <w:rPr>
          <w:rFonts w:ascii="Times New Roman" w:hAnsi="Times New Roman"/>
        </w:rPr>
        <w:t>] does not contain a piece belonging to the same player.</w:t>
      </w:r>
    </w:p>
    <w:p w14:paraId="72EB44B0" w14:textId="77777777" w:rsidR="00F14845" w:rsidRDefault="00F14845" w:rsidP="00F14845">
      <w:pPr>
        <w:ind w:left="720"/>
        <w:rPr>
          <w:rFonts w:ascii="Times New Roman" w:hAnsi="Times New Roman"/>
          <w:b/>
        </w:rPr>
      </w:pPr>
    </w:p>
    <w:p w14:paraId="3488D8A7" w14:textId="77777777" w:rsidR="001000A7" w:rsidRPr="005546B8" w:rsidRDefault="001000A7" w:rsidP="0080334E">
      <w:pPr>
        <w:outlineLvl w:val="0"/>
        <w:rPr>
          <w:rFonts w:ascii="Times New Roman" w:hAnsi="Times New Roman" w:cs="Times New Roman"/>
          <w:b/>
          <w:sz w:val="28"/>
        </w:rPr>
      </w:pPr>
    </w:p>
    <w:p w14:paraId="56803CB2" w14:textId="4BFF9189" w:rsidR="0080334E" w:rsidRDefault="0080334E" w:rsidP="0080334E">
      <w:pPr>
        <w:outlineLvl w:val="0"/>
        <w:rPr>
          <w:rFonts w:ascii="Times New Roman" w:hAnsi="Times New Roman"/>
          <w:b/>
          <w:sz w:val="28"/>
        </w:rPr>
      </w:pPr>
      <w:r>
        <w:rPr>
          <w:rFonts w:ascii="Times New Roman" w:hAnsi="Times New Roman"/>
          <w:b/>
          <w:sz w:val="28"/>
        </w:rPr>
        <w:t xml:space="preserve">Step 3: Implement the </w:t>
      </w:r>
      <w:r w:rsidR="005D39E3" w:rsidRPr="005D39E3">
        <w:rPr>
          <w:rFonts w:ascii="Courier New" w:hAnsi="Courier New" w:cs="Courier New"/>
          <w:b/>
          <w:sz w:val="28"/>
        </w:rPr>
        <w:t>Pawn</w:t>
      </w:r>
      <w:r w:rsidR="005D39E3">
        <w:rPr>
          <w:rFonts w:ascii="Times New Roman" w:hAnsi="Times New Roman"/>
          <w:b/>
          <w:sz w:val="28"/>
        </w:rPr>
        <w:t xml:space="preserve"> </w:t>
      </w:r>
      <w:r w:rsidR="00C04E2F">
        <w:rPr>
          <w:rFonts w:ascii="Times New Roman" w:hAnsi="Times New Roman"/>
          <w:b/>
          <w:sz w:val="28"/>
        </w:rPr>
        <w:t xml:space="preserve">and Rook </w:t>
      </w:r>
      <w:r w:rsidR="005D39E3">
        <w:rPr>
          <w:rFonts w:ascii="Times New Roman" w:hAnsi="Times New Roman"/>
          <w:b/>
          <w:sz w:val="28"/>
        </w:rPr>
        <w:t>class</w:t>
      </w:r>
      <w:r w:rsidR="00C04E2F">
        <w:rPr>
          <w:rFonts w:ascii="Times New Roman" w:hAnsi="Times New Roman"/>
          <w:b/>
          <w:sz w:val="28"/>
        </w:rPr>
        <w:t>es</w:t>
      </w:r>
      <w:r w:rsidR="00D92AB4">
        <w:rPr>
          <w:rFonts w:ascii="Times New Roman" w:hAnsi="Times New Roman"/>
          <w:b/>
          <w:sz w:val="28"/>
        </w:rPr>
        <w:t xml:space="preserve"> – initial code </w:t>
      </w:r>
      <w:r w:rsidR="00294C49">
        <w:rPr>
          <w:rFonts w:ascii="Times New Roman" w:hAnsi="Times New Roman"/>
          <w:b/>
          <w:sz w:val="28"/>
        </w:rPr>
        <w:t>provided</w:t>
      </w:r>
    </w:p>
    <w:p w14:paraId="62E4783F" w14:textId="77777777" w:rsidR="005546B8" w:rsidRDefault="005546B8" w:rsidP="0080334E">
      <w:pPr>
        <w:widowControl w:val="0"/>
        <w:autoSpaceDE w:val="0"/>
        <w:autoSpaceDN w:val="0"/>
        <w:adjustRightInd w:val="0"/>
        <w:rPr>
          <w:rFonts w:ascii="Times New Roman" w:hAnsi="Times New Roman"/>
        </w:rPr>
      </w:pPr>
    </w:p>
    <w:p w14:paraId="176DED4A" w14:textId="0ED2CE1A" w:rsidR="005D39E3" w:rsidRPr="00F14845" w:rsidRDefault="005D39E3" w:rsidP="00CD6D77">
      <w:pPr>
        <w:pStyle w:val="ListParagraph"/>
        <w:numPr>
          <w:ilvl w:val="0"/>
          <w:numId w:val="5"/>
        </w:numPr>
        <w:rPr>
          <w:rFonts w:ascii="Times New Roman" w:hAnsi="Times New Roman"/>
          <w:b/>
        </w:rPr>
      </w:pPr>
      <w:r>
        <w:rPr>
          <w:rFonts w:ascii="Courier New" w:hAnsi="Courier New" w:cs="Courier New"/>
        </w:rPr>
        <w:t>Pawn</w:t>
      </w:r>
      <w:r>
        <w:rPr>
          <w:rFonts w:ascii="Times New Roman" w:hAnsi="Times New Roman"/>
        </w:rPr>
        <w:t xml:space="preserve"> </w:t>
      </w:r>
      <w:r w:rsidR="00C04E2F">
        <w:rPr>
          <w:rFonts w:ascii="Times New Roman" w:hAnsi="Times New Roman"/>
        </w:rPr>
        <w:t xml:space="preserve">and </w:t>
      </w:r>
      <w:r w:rsidR="00C04E2F" w:rsidRPr="00C04E2F">
        <w:rPr>
          <w:rFonts w:ascii="Courier New" w:hAnsi="Courier New" w:cs="Courier New"/>
        </w:rPr>
        <w:t>Rook</w:t>
      </w:r>
      <w:r w:rsidR="00C04E2F">
        <w:rPr>
          <w:rFonts w:ascii="Times New Roman" w:hAnsi="Times New Roman"/>
        </w:rPr>
        <w:t xml:space="preserve"> classes extend the</w:t>
      </w:r>
      <w:r>
        <w:rPr>
          <w:rFonts w:ascii="Times New Roman" w:hAnsi="Times New Roman"/>
        </w:rPr>
        <w:t xml:space="preserve"> </w:t>
      </w:r>
      <w:proofErr w:type="spellStart"/>
      <w:r w:rsidRPr="00F14845">
        <w:rPr>
          <w:rFonts w:ascii="Courier New" w:hAnsi="Courier New" w:cs="Courier New"/>
        </w:rPr>
        <w:t>ChessPiece</w:t>
      </w:r>
      <w:proofErr w:type="spellEnd"/>
      <w:r>
        <w:rPr>
          <w:rFonts w:ascii="Times New Roman" w:hAnsi="Times New Roman"/>
        </w:rPr>
        <w:t xml:space="preserve"> class</w:t>
      </w:r>
    </w:p>
    <w:p w14:paraId="6F34FC28" w14:textId="7AF39CA4" w:rsidR="005D39E3" w:rsidRPr="00C04E2F" w:rsidRDefault="00C04E2F" w:rsidP="00CD6D77">
      <w:pPr>
        <w:pStyle w:val="ListParagraph"/>
        <w:numPr>
          <w:ilvl w:val="0"/>
          <w:numId w:val="5"/>
        </w:numPr>
        <w:rPr>
          <w:rFonts w:ascii="Times New Roman" w:hAnsi="Times New Roman"/>
          <w:b/>
        </w:rPr>
      </w:pPr>
      <w:r>
        <w:rPr>
          <w:rFonts w:ascii="Times New Roman" w:hAnsi="Times New Roman"/>
        </w:rPr>
        <w:t xml:space="preserve">Implement </w:t>
      </w:r>
      <w:proofErr w:type="gramStart"/>
      <w:r w:rsidRPr="008F6123">
        <w:rPr>
          <w:rFonts w:ascii="Courier New" w:hAnsi="Courier New" w:cs="Courier New"/>
        </w:rPr>
        <w:t>type(</w:t>
      </w:r>
      <w:proofErr w:type="gramEnd"/>
      <w:r w:rsidRPr="008F6123">
        <w:rPr>
          <w:rFonts w:ascii="Courier New" w:hAnsi="Courier New" w:cs="Courier New"/>
        </w:rPr>
        <w:t>)</w:t>
      </w:r>
      <w:r>
        <w:rPr>
          <w:rFonts w:ascii="Times New Roman" w:hAnsi="Times New Roman"/>
        </w:rPr>
        <w:t xml:space="preserve"> method</w:t>
      </w:r>
    </w:p>
    <w:p w14:paraId="5FF9530A" w14:textId="7F7044D6" w:rsidR="00C04E2F" w:rsidRPr="001F49B8" w:rsidRDefault="006A4698" w:rsidP="00CD6D77">
      <w:pPr>
        <w:pStyle w:val="ListParagraph"/>
        <w:numPr>
          <w:ilvl w:val="0"/>
          <w:numId w:val="5"/>
        </w:numPr>
        <w:jc w:val="both"/>
        <w:rPr>
          <w:rFonts w:ascii="Times New Roman" w:hAnsi="Times New Roman"/>
          <w:b/>
        </w:rPr>
      </w:pPr>
      <w:r>
        <w:rPr>
          <w:rFonts w:ascii="Times New Roman" w:hAnsi="Times New Roman"/>
        </w:rPr>
        <w:t>Implement</w:t>
      </w:r>
      <w:r w:rsidR="00C04E2F">
        <w:rPr>
          <w:rFonts w:ascii="Times New Roman" w:hAnsi="Times New Roman"/>
        </w:rPr>
        <w:t xml:space="preserve"> </w:t>
      </w:r>
      <w:proofErr w:type="spellStart"/>
      <w:proofErr w:type="gramStart"/>
      <w:r w:rsidR="00C04E2F" w:rsidRPr="008F6123">
        <w:rPr>
          <w:rFonts w:ascii="Courier New" w:hAnsi="Courier New" w:cs="Courier New"/>
        </w:rPr>
        <w:t>isValidMove</w:t>
      </w:r>
      <w:proofErr w:type="spellEnd"/>
      <w:r w:rsidR="00C04E2F" w:rsidRPr="008F6123">
        <w:rPr>
          <w:rFonts w:ascii="Courier New" w:hAnsi="Courier New" w:cs="Courier New"/>
        </w:rPr>
        <w:t>(</w:t>
      </w:r>
      <w:proofErr w:type="gramEnd"/>
      <w:r w:rsidR="00C04E2F" w:rsidRPr="008F6123">
        <w:rPr>
          <w:rFonts w:ascii="Courier New" w:hAnsi="Courier New" w:cs="Courier New"/>
        </w:rPr>
        <w:t>)</w:t>
      </w:r>
      <w:r w:rsidR="008F6123">
        <w:rPr>
          <w:rFonts w:ascii="Times New Roman" w:hAnsi="Times New Roman" w:cs="Times New Roman"/>
        </w:rPr>
        <w:t xml:space="preserve">method. Make sure to </w:t>
      </w:r>
      <w:r w:rsidR="00E531A8">
        <w:rPr>
          <w:rFonts w:ascii="Times New Roman" w:hAnsi="Times New Roman" w:cs="Times New Roman"/>
        </w:rPr>
        <w:t xml:space="preserve">invoke </w:t>
      </w:r>
      <w:r w:rsidR="008F6123">
        <w:rPr>
          <w:rFonts w:ascii="Times New Roman" w:hAnsi="Times New Roman" w:cs="Times New Roman"/>
        </w:rPr>
        <w:t xml:space="preserve">the </w:t>
      </w:r>
      <w:proofErr w:type="spellStart"/>
      <w:proofErr w:type="gramStart"/>
      <w:r w:rsidR="008F6123" w:rsidRPr="006A4698">
        <w:rPr>
          <w:rFonts w:ascii="Courier New" w:hAnsi="Courier New" w:cs="Courier New"/>
        </w:rPr>
        <w:t>isValidMove</w:t>
      </w:r>
      <w:proofErr w:type="spellEnd"/>
      <w:r w:rsidR="008F6123" w:rsidRPr="006A4698">
        <w:rPr>
          <w:rFonts w:ascii="Courier New" w:hAnsi="Courier New" w:cs="Courier New"/>
        </w:rPr>
        <w:t>(</w:t>
      </w:r>
      <w:proofErr w:type="gramEnd"/>
      <w:r w:rsidR="008F6123" w:rsidRPr="006A4698">
        <w:rPr>
          <w:rFonts w:ascii="Courier New" w:hAnsi="Courier New" w:cs="Courier New"/>
        </w:rPr>
        <w:t>)</w:t>
      </w:r>
      <w:r w:rsidR="008F6123">
        <w:rPr>
          <w:rFonts w:ascii="Times New Roman" w:hAnsi="Times New Roman" w:cs="Times New Roman"/>
        </w:rPr>
        <w:t xml:space="preserve"> method from the</w:t>
      </w:r>
      <w:r w:rsidR="00DC286C">
        <w:rPr>
          <w:rFonts w:ascii="Times New Roman" w:hAnsi="Times New Roman" w:cs="Times New Roman"/>
        </w:rPr>
        <w:t xml:space="preserve"> base</w:t>
      </w:r>
      <w:r w:rsidR="008F6123">
        <w:rPr>
          <w:rFonts w:ascii="Times New Roman" w:hAnsi="Times New Roman" w:cs="Times New Roman"/>
        </w:rPr>
        <w:t xml:space="preserve"> </w:t>
      </w:r>
      <w:proofErr w:type="spellStart"/>
      <w:r w:rsidR="008F6123" w:rsidRPr="006A4698">
        <w:rPr>
          <w:rFonts w:ascii="Courier New" w:hAnsi="Courier New" w:cs="Courier New"/>
        </w:rPr>
        <w:t>ChessPiece</w:t>
      </w:r>
      <w:proofErr w:type="spellEnd"/>
      <w:r w:rsidR="008F6123">
        <w:rPr>
          <w:rFonts w:ascii="Times New Roman" w:hAnsi="Times New Roman" w:cs="Times New Roman"/>
        </w:rPr>
        <w:t xml:space="preserve"> class and add functionality specific to the piece.</w:t>
      </w:r>
    </w:p>
    <w:p w14:paraId="482B8113" w14:textId="77777777" w:rsidR="00103782" w:rsidRDefault="00103782" w:rsidP="0080334E">
      <w:pPr>
        <w:widowControl w:val="0"/>
        <w:autoSpaceDE w:val="0"/>
        <w:autoSpaceDN w:val="0"/>
        <w:adjustRightInd w:val="0"/>
        <w:rPr>
          <w:rFonts w:ascii="Times New Roman" w:hAnsi="Times New Roman"/>
        </w:rPr>
      </w:pPr>
    </w:p>
    <w:p w14:paraId="6CD00CC6" w14:textId="77777777" w:rsidR="00BE255F" w:rsidRDefault="00BE255F" w:rsidP="0080334E">
      <w:pPr>
        <w:widowControl w:val="0"/>
        <w:autoSpaceDE w:val="0"/>
        <w:autoSpaceDN w:val="0"/>
        <w:adjustRightInd w:val="0"/>
        <w:rPr>
          <w:rFonts w:ascii="Times New Roman" w:hAnsi="Times New Roman"/>
        </w:rPr>
      </w:pPr>
    </w:p>
    <w:p w14:paraId="566C3AA6" w14:textId="7C59CD68" w:rsidR="00D07F6D" w:rsidRPr="0080334E" w:rsidRDefault="00D07F6D" w:rsidP="00D07F6D">
      <w:pPr>
        <w:widowControl w:val="0"/>
        <w:autoSpaceDE w:val="0"/>
        <w:autoSpaceDN w:val="0"/>
        <w:adjustRightInd w:val="0"/>
        <w:rPr>
          <w:rFonts w:ascii="Times New Roman" w:hAnsi="Times New Roman"/>
        </w:rPr>
      </w:pPr>
      <w:r>
        <w:rPr>
          <w:rFonts w:ascii="Times New Roman" w:hAnsi="Times New Roman"/>
          <w:b/>
          <w:sz w:val="28"/>
        </w:rPr>
        <w:t xml:space="preserve">Step 4: Implement the </w:t>
      </w:r>
      <w:r w:rsidRPr="00104981">
        <w:rPr>
          <w:rFonts w:ascii="Courier New" w:hAnsi="Courier New" w:cs="Courier New"/>
          <w:b/>
          <w:sz w:val="28"/>
        </w:rPr>
        <w:t>King</w:t>
      </w:r>
      <w:r>
        <w:rPr>
          <w:rFonts w:ascii="Times New Roman" w:hAnsi="Times New Roman"/>
          <w:b/>
          <w:sz w:val="28"/>
        </w:rPr>
        <w:t xml:space="preserve">, </w:t>
      </w:r>
      <w:r w:rsidRPr="00104981">
        <w:rPr>
          <w:rFonts w:ascii="Courier New" w:hAnsi="Courier New" w:cs="Courier New"/>
          <w:b/>
          <w:sz w:val="28"/>
        </w:rPr>
        <w:t>Queen</w:t>
      </w:r>
      <w:r>
        <w:rPr>
          <w:rFonts w:ascii="Times New Roman" w:hAnsi="Times New Roman"/>
          <w:b/>
          <w:sz w:val="28"/>
        </w:rPr>
        <w:t xml:space="preserve">, </w:t>
      </w:r>
      <w:r w:rsidRPr="00104981">
        <w:rPr>
          <w:rFonts w:ascii="Courier New" w:hAnsi="Courier New" w:cs="Courier New"/>
          <w:b/>
          <w:sz w:val="28"/>
        </w:rPr>
        <w:t>Knight</w:t>
      </w:r>
      <w:r>
        <w:rPr>
          <w:rFonts w:ascii="Times New Roman" w:hAnsi="Times New Roman"/>
          <w:b/>
          <w:sz w:val="28"/>
        </w:rPr>
        <w:t xml:space="preserve">, and </w:t>
      </w:r>
      <w:r w:rsidRPr="00104981">
        <w:rPr>
          <w:rFonts w:ascii="Courier New" w:hAnsi="Courier New" w:cs="Courier New"/>
          <w:b/>
          <w:sz w:val="28"/>
        </w:rPr>
        <w:t>Bishop</w:t>
      </w:r>
      <w:r>
        <w:rPr>
          <w:rFonts w:ascii="Times New Roman" w:hAnsi="Times New Roman"/>
          <w:b/>
          <w:sz w:val="28"/>
        </w:rPr>
        <w:t xml:space="preserve"> classes</w:t>
      </w:r>
      <w:r w:rsidR="00D92AB4">
        <w:rPr>
          <w:rFonts w:ascii="Times New Roman" w:hAnsi="Times New Roman"/>
          <w:b/>
          <w:sz w:val="28"/>
        </w:rPr>
        <w:t xml:space="preserve"> – initial code </w:t>
      </w:r>
      <w:r w:rsidR="00294C49">
        <w:rPr>
          <w:rFonts w:ascii="Times New Roman" w:hAnsi="Times New Roman"/>
          <w:b/>
          <w:sz w:val="28"/>
        </w:rPr>
        <w:t>provided</w:t>
      </w:r>
    </w:p>
    <w:p w14:paraId="1112CDA5" w14:textId="77777777" w:rsidR="00D07F6D" w:rsidRDefault="00D07F6D" w:rsidP="00D07F6D">
      <w:pPr>
        <w:widowControl w:val="0"/>
        <w:autoSpaceDE w:val="0"/>
        <w:autoSpaceDN w:val="0"/>
        <w:adjustRightInd w:val="0"/>
        <w:rPr>
          <w:rFonts w:ascii="Times New Roman" w:hAnsi="Times New Roman" w:cs="Times New Roman"/>
        </w:rPr>
      </w:pPr>
    </w:p>
    <w:p w14:paraId="1967F688" w14:textId="5D4AA9ED" w:rsidR="00D07F6D" w:rsidRPr="00F14845" w:rsidRDefault="00D07F6D" w:rsidP="00CD6D77">
      <w:pPr>
        <w:pStyle w:val="ListParagraph"/>
        <w:numPr>
          <w:ilvl w:val="0"/>
          <w:numId w:val="5"/>
        </w:numPr>
        <w:rPr>
          <w:rFonts w:ascii="Times New Roman" w:hAnsi="Times New Roman"/>
          <w:b/>
        </w:rPr>
      </w:pPr>
      <w:r>
        <w:rPr>
          <w:rFonts w:ascii="Courier New" w:hAnsi="Courier New" w:cs="Courier New"/>
        </w:rPr>
        <w:t xml:space="preserve">King, Queen, </w:t>
      </w:r>
      <w:proofErr w:type="gramStart"/>
      <w:r w:rsidR="00756E76">
        <w:rPr>
          <w:rFonts w:ascii="Courier New" w:hAnsi="Courier New" w:cs="Courier New"/>
        </w:rPr>
        <w:t>Knight</w:t>
      </w:r>
      <w:proofErr w:type="gramEnd"/>
      <w:r>
        <w:rPr>
          <w:rFonts w:ascii="Times New Roman" w:hAnsi="Times New Roman"/>
        </w:rPr>
        <w:t xml:space="preserve"> and </w:t>
      </w:r>
      <w:r w:rsidR="00756E76">
        <w:rPr>
          <w:rFonts w:ascii="Courier New" w:hAnsi="Courier New" w:cs="Courier New"/>
        </w:rPr>
        <w:t>Bishop</w:t>
      </w:r>
      <w:r>
        <w:rPr>
          <w:rFonts w:ascii="Times New Roman" w:hAnsi="Times New Roman"/>
        </w:rPr>
        <w:t xml:space="preserve"> classes </w:t>
      </w:r>
      <w:r w:rsidR="00AA27B9">
        <w:rPr>
          <w:rFonts w:ascii="Times New Roman" w:hAnsi="Times New Roman"/>
        </w:rPr>
        <w:t xml:space="preserve">also </w:t>
      </w:r>
      <w:r>
        <w:rPr>
          <w:rFonts w:ascii="Times New Roman" w:hAnsi="Times New Roman"/>
        </w:rPr>
        <w:t xml:space="preserve">extend the </w:t>
      </w:r>
      <w:proofErr w:type="spellStart"/>
      <w:r w:rsidRPr="00F14845">
        <w:rPr>
          <w:rFonts w:ascii="Courier New" w:hAnsi="Courier New" w:cs="Courier New"/>
        </w:rPr>
        <w:t>ChessPiece</w:t>
      </w:r>
      <w:proofErr w:type="spellEnd"/>
      <w:r>
        <w:rPr>
          <w:rFonts w:ascii="Times New Roman" w:hAnsi="Times New Roman"/>
        </w:rPr>
        <w:t xml:space="preserve"> class</w:t>
      </w:r>
      <w:r w:rsidR="00A54990">
        <w:rPr>
          <w:rFonts w:ascii="Times New Roman" w:hAnsi="Times New Roman"/>
        </w:rPr>
        <w:t>.</w:t>
      </w:r>
    </w:p>
    <w:p w14:paraId="44696CBD" w14:textId="33BA88D6" w:rsidR="00D07F6D" w:rsidRPr="001F49B8" w:rsidRDefault="00756E76" w:rsidP="00CD6D77">
      <w:pPr>
        <w:pStyle w:val="ListParagraph"/>
        <w:numPr>
          <w:ilvl w:val="0"/>
          <w:numId w:val="5"/>
        </w:numPr>
        <w:rPr>
          <w:rFonts w:ascii="Times New Roman" w:hAnsi="Times New Roman"/>
          <w:b/>
        </w:rPr>
      </w:pPr>
      <w:r>
        <w:rPr>
          <w:rFonts w:ascii="Times New Roman" w:hAnsi="Times New Roman"/>
        </w:rPr>
        <w:t xml:space="preserve">Implement </w:t>
      </w:r>
      <w:proofErr w:type="gramStart"/>
      <w:r w:rsidRPr="008F6123">
        <w:rPr>
          <w:rFonts w:ascii="Courier New" w:hAnsi="Courier New" w:cs="Courier New"/>
        </w:rPr>
        <w:t>type(</w:t>
      </w:r>
      <w:proofErr w:type="gramEnd"/>
      <w:r w:rsidRPr="008F6123">
        <w:rPr>
          <w:rFonts w:ascii="Courier New" w:hAnsi="Courier New" w:cs="Courier New"/>
        </w:rPr>
        <w:t>)</w:t>
      </w:r>
      <w:r>
        <w:rPr>
          <w:rFonts w:ascii="Times New Roman" w:hAnsi="Times New Roman"/>
        </w:rPr>
        <w:t xml:space="preserve"> method</w:t>
      </w:r>
      <w:r w:rsidR="00D07F6D" w:rsidRPr="001F49B8">
        <w:rPr>
          <w:rFonts w:ascii="Times New Roman" w:hAnsi="Times New Roman"/>
        </w:rPr>
        <w:t>.</w:t>
      </w:r>
    </w:p>
    <w:p w14:paraId="1B7D6461" w14:textId="110DC413" w:rsidR="00D07F6D" w:rsidRPr="00F14845" w:rsidRDefault="00756E76" w:rsidP="00CD6D77">
      <w:pPr>
        <w:pStyle w:val="ListParagraph"/>
        <w:numPr>
          <w:ilvl w:val="0"/>
          <w:numId w:val="5"/>
        </w:numPr>
        <w:jc w:val="both"/>
        <w:rPr>
          <w:rFonts w:ascii="Times New Roman" w:hAnsi="Times New Roman"/>
          <w:b/>
        </w:rPr>
      </w:pPr>
      <w:r>
        <w:rPr>
          <w:rFonts w:ascii="Times New Roman" w:hAnsi="Times New Roman" w:cs="Times New Roman"/>
        </w:rPr>
        <w:t xml:space="preserve">For now, make </w:t>
      </w:r>
      <w:proofErr w:type="spellStart"/>
      <w:proofErr w:type="gramStart"/>
      <w:r w:rsidR="00F0202D">
        <w:rPr>
          <w:rFonts w:ascii="Courier New" w:hAnsi="Courier New" w:cs="Courier New"/>
        </w:rPr>
        <w:t>isVal</w:t>
      </w:r>
      <w:r>
        <w:rPr>
          <w:rFonts w:ascii="Courier New" w:hAnsi="Courier New" w:cs="Courier New"/>
        </w:rPr>
        <w:t>idMove</w:t>
      </w:r>
      <w:proofErr w:type="spellEnd"/>
      <w:r w:rsidR="00D07F6D" w:rsidRPr="001F49B8">
        <w:rPr>
          <w:rFonts w:ascii="Courier New" w:hAnsi="Courier New" w:cs="Courier New"/>
        </w:rPr>
        <w:t>(</w:t>
      </w:r>
      <w:proofErr w:type="gramEnd"/>
      <w:r w:rsidR="00D07F6D" w:rsidRPr="001F49B8">
        <w:rPr>
          <w:rFonts w:ascii="Courier New" w:hAnsi="Courier New" w:cs="Courier New"/>
        </w:rPr>
        <w:t>)</w:t>
      </w:r>
      <w:r w:rsidR="00D07F6D" w:rsidRPr="001F49B8">
        <w:rPr>
          <w:rFonts w:ascii="Times New Roman" w:hAnsi="Times New Roman"/>
        </w:rPr>
        <w:t xml:space="preserve"> </w:t>
      </w:r>
      <w:r>
        <w:rPr>
          <w:rFonts w:ascii="Times New Roman" w:hAnsi="Times New Roman"/>
        </w:rPr>
        <w:t>method return</w:t>
      </w:r>
      <w:r w:rsidR="00D07F6D" w:rsidRPr="001F49B8">
        <w:rPr>
          <w:rFonts w:ascii="Times New Roman" w:hAnsi="Times New Roman"/>
        </w:rPr>
        <w:t xml:space="preserve"> </w:t>
      </w:r>
      <w:r>
        <w:rPr>
          <w:rFonts w:ascii="Courier New" w:hAnsi="Courier New" w:cs="Courier New"/>
        </w:rPr>
        <w:t>false</w:t>
      </w:r>
      <w:r w:rsidR="00D07F6D" w:rsidRPr="001F49B8">
        <w:rPr>
          <w:rFonts w:ascii="Times New Roman" w:hAnsi="Times New Roman"/>
        </w:rPr>
        <w:t xml:space="preserve">. </w:t>
      </w:r>
      <w:r w:rsidR="003853AD">
        <w:rPr>
          <w:rFonts w:ascii="Times New Roman" w:hAnsi="Times New Roman"/>
        </w:rPr>
        <w:t xml:space="preserve">Full implementation of this method is </w:t>
      </w:r>
      <w:r w:rsidR="009E2E0A">
        <w:rPr>
          <w:rFonts w:ascii="Times New Roman" w:hAnsi="Times New Roman"/>
        </w:rPr>
        <w:t xml:space="preserve">not </w:t>
      </w:r>
      <w:r w:rsidR="003853AD">
        <w:rPr>
          <w:rFonts w:ascii="Times New Roman" w:hAnsi="Times New Roman"/>
        </w:rPr>
        <w:t xml:space="preserve">part of the </w:t>
      </w:r>
      <w:r w:rsidR="009E2E0A">
        <w:rPr>
          <w:rFonts w:ascii="Times New Roman" w:hAnsi="Times New Roman"/>
        </w:rPr>
        <w:t>base</w:t>
      </w:r>
      <w:r w:rsidR="003853AD">
        <w:rPr>
          <w:rFonts w:ascii="Times New Roman" w:hAnsi="Times New Roman"/>
        </w:rPr>
        <w:t xml:space="preserve"> functionality (see Step </w:t>
      </w:r>
      <w:r w:rsidR="00E531A8">
        <w:rPr>
          <w:rFonts w:ascii="Times New Roman" w:hAnsi="Times New Roman"/>
        </w:rPr>
        <w:t>6</w:t>
      </w:r>
      <w:r w:rsidR="003853AD">
        <w:rPr>
          <w:rFonts w:ascii="Times New Roman" w:hAnsi="Times New Roman"/>
        </w:rPr>
        <w:t>).</w:t>
      </w:r>
    </w:p>
    <w:p w14:paraId="70C1D098" w14:textId="77777777" w:rsidR="00D07F6D" w:rsidRDefault="00D07F6D" w:rsidP="0080334E">
      <w:pPr>
        <w:widowControl w:val="0"/>
        <w:autoSpaceDE w:val="0"/>
        <w:autoSpaceDN w:val="0"/>
        <w:adjustRightInd w:val="0"/>
        <w:rPr>
          <w:rFonts w:ascii="Times New Roman" w:hAnsi="Times New Roman"/>
        </w:rPr>
      </w:pPr>
    </w:p>
    <w:p w14:paraId="51B9DE68" w14:textId="77777777" w:rsidR="00A3139E" w:rsidRDefault="00A3139E" w:rsidP="0080334E">
      <w:pPr>
        <w:widowControl w:val="0"/>
        <w:autoSpaceDE w:val="0"/>
        <w:autoSpaceDN w:val="0"/>
        <w:adjustRightInd w:val="0"/>
        <w:rPr>
          <w:rFonts w:ascii="Times New Roman" w:hAnsi="Times New Roman"/>
        </w:rPr>
      </w:pPr>
    </w:p>
    <w:p w14:paraId="1723E9E3" w14:textId="511CF0D7" w:rsidR="005546B8" w:rsidRPr="00F165C0" w:rsidRDefault="0080334E" w:rsidP="00F165C0">
      <w:pPr>
        <w:rPr>
          <w:rFonts w:ascii="Times New Roman" w:hAnsi="Times New Roman"/>
          <w:b/>
          <w:sz w:val="28"/>
        </w:rPr>
      </w:pPr>
      <w:r>
        <w:rPr>
          <w:rFonts w:ascii="Times New Roman" w:hAnsi="Times New Roman"/>
          <w:b/>
          <w:sz w:val="28"/>
        </w:rPr>
        <w:t>St</w:t>
      </w:r>
      <w:r w:rsidR="00906746">
        <w:rPr>
          <w:rFonts w:ascii="Times New Roman" w:hAnsi="Times New Roman"/>
          <w:b/>
          <w:sz w:val="28"/>
        </w:rPr>
        <w:t>ep 5</w:t>
      </w:r>
      <w:r w:rsidR="003F742B">
        <w:rPr>
          <w:rFonts w:ascii="Times New Roman" w:hAnsi="Times New Roman"/>
          <w:b/>
          <w:sz w:val="28"/>
        </w:rPr>
        <w:t xml:space="preserve">: Implement the </w:t>
      </w:r>
      <w:proofErr w:type="spellStart"/>
      <w:r w:rsidR="00D07F6D" w:rsidRPr="00104981">
        <w:rPr>
          <w:rFonts w:ascii="Courier New" w:hAnsi="Courier New" w:cs="Courier New"/>
          <w:b/>
          <w:sz w:val="28"/>
        </w:rPr>
        <w:t>ChessModel</w:t>
      </w:r>
      <w:proofErr w:type="spellEnd"/>
      <w:r w:rsidR="00D07F6D">
        <w:rPr>
          <w:rFonts w:ascii="Times New Roman" w:hAnsi="Times New Roman"/>
          <w:b/>
          <w:sz w:val="28"/>
        </w:rPr>
        <w:t xml:space="preserve"> class</w:t>
      </w:r>
      <w:r w:rsidR="00294C49">
        <w:rPr>
          <w:rFonts w:ascii="Times New Roman" w:hAnsi="Times New Roman"/>
          <w:b/>
          <w:sz w:val="28"/>
        </w:rPr>
        <w:t xml:space="preserve"> – initial code provided</w:t>
      </w:r>
    </w:p>
    <w:p w14:paraId="64FEF5F7" w14:textId="1465D6DF" w:rsidR="00906746" w:rsidRPr="00906746" w:rsidRDefault="00906746" w:rsidP="00CD6D77">
      <w:pPr>
        <w:pStyle w:val="ListParagraph"/>
        <w:numPr>
          <w:ilvl w:val="0"/>
          <w:numId w:val="5"/>
        </w:numPr>
        <w:rPr>
          <w:rFonts w:ascii="Times New Roman" w:hAnsi="Times New Roman"/>
          <w:b/>
        </w:rPr>
      </w:pPr>
      <w:r>
        <w:rPr>
          <w:rFonts w:ascii="Times New Roman" w:hAnsi="Times New Roman"/>
        </w:rPr>
        <w:t xml:space="preserve">The </w:t>
      </w:r>
      <w:proofErr w:type="spellStart"/>
      <w:r>
        <w:rPr>
          <w:rFonts w:ascii="Courier New" w:hAnsi="Courier New" w:cs="Courier New"/>
        </w:rPr>
        <w:t>ChessModel</w:t>
      </w:r>
      <w:proofErr w:type="spellEnd"/>
      <w:r>
        <w:rPr>
          <w:rFonts w:ascii="Times New Roman" w:hAnsi="Times New Roman"/>
        </w:rPr>
        <w:t xml:space="preserve"> class implements the </w:t>
      </w:r>
      <w:proofErr w:type="spellStart"/>
      <w:r>
        <w:rPr>
          <w:rFonts w:ascii="Courier New" w:hAnsi="Courier New" w:cs="Courier New"/>
        </w:rPr>
        <w:t>IChessModel</w:t>
      </w:r>
      <w:proofErr w:type="spellEnd"/>
      <w:r>
        <w:rPr>
          <w:rFonts w:ascii="Times New Roman" w:hAnsi="Times New Roman"/>
        </w:rPr>
        <w:t xml:space="preserve"> interface</w:t>
      </w:r>
      <w:r w:rsidR="00A54990">
        <w:rPr>
          <w:rFonts w:ascii="Times New Roman" w:hAnsi="Times New Roman"/>
        </w:rPr>
        <w:t>.</w:t>
      </w:r>
    </w:p>
    <w:p w14:paraId="6C89F19C" w14:textId="33A2F1D3" w:rsidR="00D07F6D" w:rsidRPr="00F14845" w:rsidRDefault="00906746" w:rsidP="00CD6D77">
      <w:pPr>
        <w:pStyle w:val="ListParagraph"/>
        <w:numPr>
          <w:ilvl w:val="0"/>
          <w:numId w:val="5"/>
        </w:numPr>
        <w:rPr>
          <w:rFonts w:ascii="Times New Roman" w:hAnsi="Times New Roman"/>
          <w:b/>
        </w:rPr>
      </w:pPr>
      <w:r>
        <w:rPr>
          <w:rFonts w:ascii="Times New Roman" w:hAnsi="Times New Roman"/>
        </w:rPr>
        <w:t>This class is responsible for storing the chessboard and implementing</w:t>
      </w:r>
      <w:r w:rsidR="00D07F6D">
        <w:rPr>
          <w:rFonts w:ascii="Times New Roman" w:hAnsi="Times New Roman"/>
        </w:rPr>
        <w:t xml:space="preserve"> </w:t>
      </w:r>
      <w:r>
        <w:rPr>
          <w:rFonts w:ascii="Times New Roman" w:hAnsi="Times New Roman"/>
        </w:rPr>
        <w:t>the game logic.</w:t>
      </w:r>
    </w:p>
    <w:p w14:paraId="0306DCB8" w14:textId="18BCB7B6" w:rsidR="00D07F6D" w:rsidRPr="00296CF6" w:rsidRDefault="00906746" w:rsidP="00CD6D77">
      <w:pPr>
        <w:pStyle w:val="ListParagraph"/>
        <w:numPr>
          <w:ilvl w:val="0"/>
          <w:numId w:val="5"/>
        </w:numPr>
        <w:rPr>
          <w:rFonts w:ascii="Times New Roman" w:hAnsi="Times New Roman"/>
          <w:b/>
        </w:rPr>
      </w:pPr>
      <w:r>
        <w:rPr>
          <w:rFonts w:ascii="Times New Roman" w:hAnsi="Times New Roman"/>
        </w:rPr>
        <w:t xml:space="preserve">Implement the methods from the </w:t>
      </w:r>
      <w:proofErr w:type="spellStart"/>
      <w:r w:rsidRPr="00906746">
        <w:rPr>
          <w:rFonts w:ascii="Courier New" w:hAnsi="Courier New" w:cs="Courier New"/>
        </w:rPr>
        <w:t>IChessModel</w:t>
      </w:r>
      <w:proofErr w:type="spellEnd"/>
      <w:r>
        <w:rPr>
          <w:rFonts w:ascii="Times New Roman" w:hAnsi="Times New Roman"/>
        </w:rPr>
        <w:t xml:space="preserve"> interface</w:t>
      </w:r>
      <w:r w:rsidR="00D07F6D" w:rsidRPr="001F49B8">
        <w:rPr>
          <w:rFonts w:ascii="Times New Roman" w:hAnsi="Times New Roman"/>
        </w:rPr>
        <w:t>.</w:t>
      </w:r>
    </w:p>
    <w:p w14:paraId="3568FCCA" w14:textId="5827C9F8" w:rsidR="00296CF6" w:rsidRPr="001F49B8" w:rsidRDefault="00296CF6" w:rsidP="00CD6D77">
      <w:pPr>
        <w:pStyle w:val="ListParagraph"/>
        <w:numPr>
          <w:ilvl w:val="0"/>
          <w:numId w:val="5"/>
        </w:numPr>
        <w:jc w:val="both"/>
        <w:rPr>
          <w:rFonts w:ascii="Times New Roman" w:hAnsi="Times New Roman"/>
          <w:b/>
        </w:rPr>
      </w:pPr>
      <w:r>
        <w:rPr>
          <w:rFonts w:ascii="Times New Roman" w:hAnsi="Times New Roman" w:cs="Times New Roman"/>
        </w:rPr>
        <w:t xml:space="preserve">For now, make </w:t>
      </w:r>
      <w:proofErr w:type="spellStart"/>
      <w:proofErr w:type="gramStart"/>
      <w:r>
        <w:rPr>
          <w:rFonts w:ascii="Courier New" w:hAnsi="Courier New" w:cs="Courier New"/>
        </w:rPr>
        <w:t>inCheck</w:t>
      </w:r>
      <w:proofErr w:type="spellEnd"/>
      <w:r w:rsidRPr="001F49B8">
        <w:rPr>
          <w:rFonts w:ascii="Courier New" w:hAnsi="Courier New" w:cs="Courier New"/>
        </w:rPr>
        <w:t>(</w:t>
      </w:r>
      <w:proofErr w:type="gramEnd"/>
      <w:r w:rsidRPr="001F49B8">
        <w:rPr>
          <w:rFonts w:ascii="Courier New" w:hAnsi="Courier New" w:cs="Courier New"/>
        </w:rPr>
        <w:t>)</w:t>
      </w:r>
      <w:r w:rsidRPr="001F49B8">
        <w:rPr>
          <w:rFonts w:ascii="Times New Roman" w:hAnsi="Times New Roman"/>
        </w:rPr>
        <w:t xml:space="preserve"> </w:t>
      </w:r>
      <w:r>
        <w:rPr>
          <w:rFonts w:ascii="Times New Roman" w:hAnsi="Times New Roman"/>
        </w:rPr>
        <w:t>method return</w:t>
      </w:r>
      <w:r w:rsidRPr="001F49B8">
        <w:rPr>
          <w:rFonts w:ascii="Times New Roman" w:hAnsi="Times New Roman"/>
        </w:rPr>
        <w:t xml:space="preserve"> </w:t>
      </w:r>
      <w:r>
        <w:rPr>
          <w:rFonts w:ascii="Courier New" w:hAnsi="Courier New" w:cs="Courier New"/>
        </w:rPr>
        <w:t>false</w:t>
      </w:r>
      <w:r w:rsidRPr="001F49B8">
        <w:rPr>
          <w:rFonts w:ascii="Times New Roman" w:hAnsi="Times New Roman"/>
        </w:rPr>
        <w:t xml:space="preserve">. </w:t>
      </w:r>
      <w:r>
        <w:rPr>
          <w:rFonts w:ascii="Times New Roman" w:hAnsi="Times New Roman"/>
        </w:rPr>
        <w:t xml:space="preserve"> </w:t>
      </w:r>
      <w:r w:rsidR="00293F5A">
        <w:rPr>
          <w:rFonts w:ascii="Times New Roman" w:hAnsi="Times New Roman"/>
        </w:rPr>
        <w:t>Full implementation of this method is</w:t>
      </w:r>
      <w:r>
        <w:rPr>
          <w:rFonts w:ascii="Times New Roman" w:hAnsi="Times New Roman"/>
        </w:rPr>
        <w:t xml:space="preserve"> part of th</w:t>
      </w:r>
      <w:r w:rsidR="00EB44E6">
        <w:rPr>
          <w:rFonts w:ascii="Times New Roman" w:hAnsi="Times New Roman"/>
        </w:rPr>
        <w:t xml:space="preserve">e </w:t>
      </w:r>
      <w:r w:rsidR="006C30EB">
        <w:rPr>
          <w:rFonts w:ascii="Times New Roman" w:hAnsi="Times New Roman"/>
        </w:rPr>
        <w:t>additional</w:t>
      </w:r>
      <w:r w:rsidR="00EB44E6">
        <w:rPr>
          <w:rFonts w:ascii="Times New Roman" w:hAnsi="Times New Roman"/>
        </w:rPr>
        <w:t xml:space="preserve"> functionality (see Step </w:t>
      </w:r>
      <w:r w:rsidR="00E531A8">
        <w:rPr>
          <w:rFonts w:ascii="Times New Roman" w:hAnsi="Times New Roman"/>
        </w:rPr>
        <w:t>7</w:t>
      </w:r>
      <w:r>
        <w:rPr>
          <w:rFonts w:ascii="Times New Roman" w:hAnsi="Times New Roman"/>
        </w:rPr>
        <w:t>).</w:t>
      </w:r>
    </w:p>
    <w:p w14:paraId="394E39D0" w14:textId="76A62809" w:rsidR="00D07F6D" w:rsidRPr="00F14845" w:rsidRDefault="00906746" w:rsidP="00CD6D77">
      <w:pPr>
        <w:pStyle w:val="ListParagraph"/>
        <w:numPr>
          <w:ilvl w:val="0"/>
          <w:numId w:val="5"/>
        </w:numPr>
        <w:jc w:val="both"/>
        <w:rPr>
          <w:rFonts w:ascii="Times New Roman" w:hAnsi="Times New Roman"/>
          <w:b/>
        </w:rPr>
      </w:pPr>
      <w:r>
        <w:rPr>
          <w:rFonts w:ascii="Times New Roman" w:hAnsi="Times New Roman" w:cs="Times New Roman"/>
        </w:rPr>
        <w:t xml:space="preserve">For now, make </w:t>
      </w:r>
      <w:proofErr w:type="spellStart"/>
      <w:proofErr w:type="gramStart"/>
      <w:r>
        <w:rPr>
          <w:rFonts w:ascii="Courier New" w:hAnsi="Courier New" w:cs="Courier New"/>
        </w:rPr>
        <w:t>isComplete</w:t>
      </w:r>
      <w:proofErr w:type="spellEnd"/>
      <w:r w:rsidRPr="001F49B8">
        <w:rPr>
          <w:rFonts w:ascii="Courier New" w:hAnsi="Courier New" w:cs="Courier New"/>
        </w:rPr>
        <w:t>(</w:t>
      </w:r>
      <w:proofErr w:type="gramEnd"/>
      <w:r w:rsidRPr="001F49B8">
        <w:rPr>
          <w:rFonts w:ascii="Courier New" w:hAnsi="Courier New" w:cs="Courier New"/>
        </w:rPr>
        <w:t>)</w:t>
      </w:r>
      <w:r w:rsidRPr="001F49B8">
        <w:rPr>
          <w:rFonts w:ascii="Times New Roman" w:hAnsi="Times New Roman"/>
        </w:rPr>
        <w:t xml:space="preserve"> </w:t>
      </w:r>
      <w:r>
        <w:rPr>
          <w:rFonts w:ascii="Times New Roman" w:hAnsi="Times New Roman"/>
        </w:rPr>
        <w:t>method return</w:t>
      </w:r>
      <w:r w:rsidRPr="001F49B8">
        <w:rPr>
          <w:rFonts w:ascii="Times New Roman" w:hAnsi="Times New Roman"/>
        </w:rPr>
        <w:t xml:space="preserve"> </w:t>
      </w:r>
      <w:r>
        <w:rPr>
          <w:rFonts w:ascii="Courier New" w:hAnsi="Courier New" w:cs="Courier New"/>
        </w:rPr>
        <w:t>false</w:t>
      </w:r>
      <w:r w:rsidR="00D07F6D" w:rsidRPr="001F49B8">
        <w:rPr>
          <w:rFonts w:ascii="Times New Roman" w:hAnsi="Times New Roman"/>
        </w:rPr>
        <w:t xml:space="preserve">. </w:t>
      </w:r>
      <w:r w:rsidR="00E86D9B">
        <w:rPr>
          <w:rFonts w:ascii="Times New Roman" w:hAnsi="Times New Roman"/>
        </w:rPr>
        <w:t xml:space="preserve"> </w:t>
      </w:r>
      <w:r w:rsidR="00293F5A">
        <w:rPr>
          <w:rFonts w:ascii="Times New Roman" w:hAnsi="Times New Roman"/>
        </w:rPr>
        <w:t>Full implementation of this method</w:t>
      </w:r>
      <w:r w:rsidR="00E86D9B">
        <w:rPr>
          <w:rFonts w:ascii="Times New Roman" w:hAnsi="Times New Roman"/>
        </w:rPr>
        <w:t xml:space="preserve"> is part of the </w:t>
      </w:r>
      <w:r w:rsidR="00117420">
        <w:rPr>
          <w:rFonts w:ascii="Times New Roman" w:hAnsi="Times New Roman"/>
        </w:rPr>
        <w:t>extra/</w:t>
      </w:r>
      <w:r w:rsidR="00E86D9B">
        <w:rPr>
          <w:rFonts w:ascii="Times New Roman" w:hAnsi="Times New Roman"/>
        </w:rPr>
        <w:t xml:space="preserve">bonus </w:t>
      </w:r>
      <w:r w:rsidR="00117420">
        <w:rPr>
          <w:rFonts w:ascii="Times New Roman" w:hAnsi="Times New Roman"/>
        </w:rPr>
        <w:t>functionality</w:t>
      </w:r>
      <w:r w:rsidR="00E86D9B">
        <w:rPr>
          <w:rFonts w:ascii="Times New Roman" w:hAnsi="Times New Roman"/>
        </w:rPr>
        <w:t xml:space="preserve"> (see Step</w:t>
      </w:r>
      <w:r w:rsidR="00E531A8">
        <w:rPr>
          <w:rFonts w:ascii="Times New Roman" w:hAnsi="Times New Roman"/>
        </w:rPr>
        <w:t xml:space="preserve"> 8</w:t>
      </w:r>
      <w:r w:rsidR="00E86D9B">
        <w:rPr>
          <w:rFonts w:ascii="Times New Roman" w:hAnsi="Times New Roman"/>
        </w:rPr>
        <w:t>).</w:t>
      </w:r>
    </w:p>
    <w:p w14:paraId="1D75F90C" w14:textId="77777777" w:rsidR="003F742B" w:rsidRDefault="003F742B" w:rsidP="0080334E">
      <w:pPr>
        <w:widowControl w:val="0"/>
        <w:autoSpaceDE w:val="0"/>
        <w:autoSpaceDN w:val="0"/>
        <w:adjustRightInd w:val="0"/>
        <w:rPr>
          <w:b/>
        </w:rPr>
      </w:pPr>
    </w:p>
    <w:p w14:paraId="20B42129" w14:textId="77777777" w:rsidR="005B57A9" w:rsidRDefault="005B57A9" w:rsidP="00A602DD">
      <w:pPr>
        <w:rPr>
          <w:rFonts w:ascii="Times New Roman" w:hAnsi="Times New Roman"/>
          <w:b/>
          <w:sz w:val="28"/>
        </w:rPr>
      </w:pPr>
    </w:p>
    <w:p w14:paraId="159B2BE0" w14:textId="77777777" w:rsidR="008B4322" w:rsidRDefault="008B4322" w:rsidP="00D7780C">
      <w:pPr>
        <w:widowControl w:val="0"/>
        <w:autoSpaceDE w:val="0"/>
        <w:autoSpaceDN w:val="0"/>
        <w:adjustRightInd w:val="0"/>
        <w:rPr>
          <w:rFonts w:ascii="Times New Roman" w:hAnsi="Times New Roman"/>
          <w:b/>
          <w:sz w:val="28"/>
        </w:rPr>
      </w:pPr>
    </w:p>
    <w:p w14:paraId="55733394" w14:textId="1CC8BB0A" w:rsidR="005D15C6" w:rsidRDefault="00574554" w:rsidP="00D7780C">
      <w:pPr>
        <w:widowControl w:val="0"/>
        <w:autoSpaceDE w:val="0"/>
        <w:autoSpaceDN w:val="0"/>
        <w:adjustRightInd w:val="0"/>
        <w:rPr>
          <w:rFonts w:ascii="Times New Roman" w:hAnsi="Times New Roman"/>
          <w:b/>
          <w:sz w:val="28"/>
        </w:rPr>
      </w:pPr>
      <w:r>
        <w:rPr>
          <w:rFonts w:ascii="Times New Roman" w:hAnsi="Times New Roman"/>
          <w:b/>
          <w:sz w:val="28"/>
        </w:rPr>
        <w:t xml:space="preserve">Step </w:t>
      </w:r>
      <w:r w:rsidR="00F26D66">
        <w:rPr>
          <w:rFonts w:ascii="Times New Roman" w:hAnsi="Times New Roman"/>
          <w:b/>
          <w:sz w:val="28"/>
        </w:rPr>
        <w:t>6</w:t>
      </w:r>
      <w:r w:rsidR="005D15C6" w:rsidRPr="00D7780C">
        <w:rPr>
          <w:rFonts w:ascii="Times New Roman" w:hAnsi="Times New Roman"/>
          <w:b/>
          <w:sz w:val="28"/>
        </w:rPr>
        <w:t xml:space="preserve">: </w:t>
      </w:r>
      <w:r w:rsidR="00E66222">
        <w:rPr>
          <w:rFonts w:ascii="Times New Roman" w:hAnsi="Times New Roman"/>
          <w:b/>
          <w:sz w:val="28"/>
        </w:rPr>
        <w:t xml:space="preserve">Complete the </w:t>
      </w:r>
      <w:r w:rsidR="00E66222" w:rsidRPr="00104981">
        <w:rPr>
          <w:rFonts w:ascii="Courier New" w:hAnsi="Courier New" w:cs="Courier New"/>
          <w:b/>
          <w:sz w:val="28"/>
        </w:rPr>
        <w:t>King</w:t>
      </w:r>
      <w:r w:rsidR="00E66222">
        <w:rPr>
          <w:rFonts w:ascii="Times New Roman" w:hAnsi="Times New Roman"/>
          <w:b/>
          <w:sz w:val="28"/>
        </w:rPr>
        <w:t xml:space="preserve">, </w:t>
      </w:r>
      <w:r w:rsidR="00E66222" w:rsidRPr="00104981">
        <w:rPr>
          <w:rFonts w:ascii="Courier New" w:hAnsi="Courier New" w:cs="Courier New"/>
          <w:b/>
          <w:sz w:val="28"/>
        </w:rPr>
        <w:t>Queen</w:t>
      </w:r>
      <w:r w:rsidR="00E66222">
        <w:rPr>
          <w:rFonts w:ascii="Times New Roman" w:hAnsi="Times New Roman"/>
          <w:b/>
          <w:sz w:val="28"/>
        </w:rPr>
        <w:t xml:space="preserve">, </w:t>
      </w:r>
      <w:r w:rsidR="00E66222" w:rsidRPr="00104981">
        <w:rPr>
          <w:rFonts w:ascii="Courier New" w:hAnsi="Courier New" w:cs="Courier New"/>
          <w:b/>
          <w:sz w:val="28"/>
        </w:rPr>
        <w:t>Knight</w:t>
      </w:r>
      <w:r w:rsidR="00E66222">
        <w:rPr>
          <w:rFonts w:ascii="Times New Roman" w:hAnsi="Times New Roman"/>
          <w:b/>
          <w:sz w:val="28"/>
        </w:rPr>
        <w:t xml:space="preserve">, and </w:t>
      </w:r>
      <w:r w:rsidR="00E66222" w:rsidRPr="00104981">
        <w:rPr>
          <w:rFonts w:ascii="Courier New" w:hAnsi="Courier New" w:cs="Courier New"/>
          <w:b/>
          <w:sz w:val="28"/>
        </w:rPr>
        <w:t>Bishop</w:t>
      </w:r>
      <w:r w:rsidR="00E66222">
        <w:rPr>
          <w:rFonts w:ascii="Times New Roman" w:hAnsi="Times New Roman"/>
          <w:b/>
          <w:sz w:val="28"/>
        </w:rPr>
        <w:t xml:space="preserve"> classes</w:t>
      </w:r>
      <w:r w:rsidR="003F3296">
        <w:rPr>
          <w:rFonts w:ascii="Times New Roman" w:hAnsi="Times New Roman"/>
          <w:b/>
          <w:sz w:val="28"/>
        </w:rPr>
        <w:t xml:space="preserve"> </w:t>
      </w:r>
    </w:p>
    <w:p w14:paraId="6BCEC046" w14:textId="77777777" w:rsidR="00EF2EB4" w:rsidRPr="007A6FF0" w:rsidRDefault="00EF2EB4" w:rsidP="00D7780C">
      <w:pPr>
        <w:widowControl w:val="0"/>
        <w:autoSpaceDE w:val="0"/>
        <w:autoSpaceDN w:val="0"/>
        <w:adjustRightInd w:val="0"/>
        <w:rPr>
          <w:rFonts w:ascii="Times New Roman" w:hAnsi="Times New Roman" w:cs="Times New Roman"/>
        </w:rPr>
      </w:pPr>
    </w:p>
    <w:p w14:paraId="3261F7FF" w14:textId="52BAB7F8" w:rsidR="005555AE" w:rsidRPr="004961FF" w:rsidRDefault="002A2671" w:rsidP="00CD6D77">
      <w:pPr>
        <w:pStyle w:val="ListParagraph"/>
        <w:numPr>
          <w:ilvl w:val="0"/>
          <w:numId w:val="3"/>
        </w:numPr>
        <w:jc w:val="both"/>
        <w:rPr>
          <w:rFonts w:ascii="Times New Roman" w:hAnsi="Times New Roman" w:cs="Times New Roman"/>
        </w:rPr>
      </w:pPr>
      <w:r>
        <w:rPr>
          <w:rFonts w:ascii="Times New Roman" w:hAnsi="Times New Roman" w:cs="Times New Roman"/>
        </w:rPr>
        <w:lastRenderedPageBreak/>
        <w:t>Fully implement</w:t>
      </w:r>
      <w:r w:rsidR="00E66222">
        <w:rPr>
          <w:rFonts w:ascii="Times New Roman" w:hAnsi="Times New Roman" w:cs="Times New Roman"/>
        </w:rPr>
        <w:t xml:space="preserve"> </w:t>
      </w:r>
      <w:proofErr w:type="spellStart"/>
      <w:proofErr w:type="gramStart"/>
      <w:r w:rsidR="00E66222" w:rsidRPr="002A2671">
        <w:rPr>
          <w:rFonts w:ascii="Courier New" w:hAnsi="Courier New" w:cs="Courier New"/>
        </w:rPr>
        <w:t>isValidMove</w:t>
      </w:r>
      <w:proofErr w:type="spellEnd"/>
      <w:r w:rsidR="00E66222" w:rsidRPr="002A2671">
        <w:rPr>
          <w:rFonts w:ascii="Courier New" w:hAnsi="Courier New" w:cs="Courier New"/>
        </w:rPr>
        <w:t>(</w:t>
      </w:r>
      <w:proofErr w:type="gramEnd"/>
      <w:r w:rsidR="00E66222" w:rsidRPr="002A2671">
        <w:rPr>
          <w:rFonts w:ascii="Courier New" w:hAnsi="Courier New" w:cs="Courier New"/>
        </w:rPr>
        <w:t>)</w:t>
      </w:r>
      <w:r w:rsidR="00E66222">
        <w:rPr>
          <w:rFonts w:ascii="Times New Roman" w:hAnsi="Times New Roman" w:cs="Times New Roman"/>
        </w:rPr>
        <w:t xml:space="preserve"> method of </w:t>
      </w:r>
      <w:r w:rsidR="00E66222" w:rsidRPr="002A2671">
        <w:rPr>
          <w:rFonts w:ascii="Courier New" w:hAnsi="Courier New" w:cs="Courier New"/>
        </w:rPr>
        <w:t>King</w:t>
      </w:r>
      <w:r w:rsidR="00E66222">
        <w:rPr>
          <w:rFonts w:ascii="Times New Roman" w:hAnsi="Times New Roman" w:cs="Times New Roman"/>
        </w:rPr>
        <w:t xml:space="preserve"> class</w:t>
      </w:r>
      <w:r w:rsidR="003027BC" w:rsidRPr="004961FF">
        <w:rPr>
          <w:rFonts w:ascii="Times New Roman" w:hAnsi="Times New Roman" w:cs="Times New Roman"/>
        </w:rPr>
        <w:t>.</w:t>
      </w:r>
    </w:p>
    <w:p w14:paraId="0EE4C394" w14:textId="40E3F897" w:rsidR="002828C6" w:rsidRPr="004961FF" w:rsidRDefault="002A2671"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Fully implement </w:t>
      </w:r>
      <w:proofErr w:type="spellStart"/>
      <w:proofErr w:type="gramStart"/>
      <w:r w:rsidRPr="002A2671">
        <w:rPr>
          <w:rFonts w:ascii="Courier New" w:hAnsi="Courier New" w:cs="Courier New"/>
        </w:rPr>
        <w:t>isValidMove</w:t>
      </w:r>
      <w:proofErr w:type="spellEnd"/>
      <w:r w:rsidRPr="002A2671">
        <w:rPr>
          <w:rFonts w:ascii="Courier New" w:hAnsi="Courier New" w:cs="Courier New"/>
        </w:rPr>
        <w:t>(</w:t>
      </w:r>
      <w:proofErr w:type="gramEnd"/>
      <w:r w:rsidRPr="002A2671">
        <w:rPr>
          <w:rFonts w:ascii="Courier New" w:hAnsi="Courier New" w:cs="Courier New"/>
        </w:rPr>
        <w:t>)</w:t>
      </w:r>
      <w:r>
        <w:rPr>
          <w:rFonts w:ascii="Times New Roman" w:hAnsi="Times New Roman" w:cs="Times New Roman"/>
        </w:rPr>
        <w:t xml:space="preserve"> method of </w:t>
      </w:r>
      <w:r>
        <w:rPr>
          <w:rFonts w:ascii="Courier New" w:hAnsi="Courier New" w:cs="Courier New"/>
        </w:rPr>
        <w:t>Queen</w:t>
      </w:r>
      <w:r>
        <w:rPr>
          <w:rFonts w:ascii="Times New Roman" w:hAnsi="Times New Roman" w:cs="Times New Roman"/>
        </w:rPr>
        <w:t xml:space="preserve"> class</w:t>
      </w:r>
      <w:r w:rsidRPr="004961FF">
        <w:rPr>
          <w:rFonts w:ascii="Times New Roman" w:hAnsi="Times New Roman" w:cs="Times New Roman"/>
        </w:rPr>
        <w:t>.</w:t>
      </w:r>
    </w:p>
    <w:p w14:paraId="331E8702" w14:textId="02F1F736" w:rsidR="002828C6" w:rsidRPr="002A2671" w:rsidRDefault="002A2671"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Fully implement </w:t>
      </w:r>
      <w:proofErr w:type="spellStart"/>
      <w:proofErr w:type="gramStart"/>
      <w:r w:rsidRPr="002A2671">
        <w:rPr>
          <w:rFonts w:ascii="Courier New" w:hAnsi="Courier New" w:cs="Courier New"/>
        </w:rPr>
        <w:t>isValidMove</w:t>
      </w:r>
      <w:proofErr w:type="spellEnd"/>
      <w:r w:rsidRPr="002A2671">
        <w:rPr>
          <w:rFonts w:ascii="Courier New" w:hAnsi="Courier New" w:cs="Courier New"/>
        </w:rPr>
        <w:t>(</w:t>
      </w:r>
      <w:proofErr w:type="gramEnd"/>
      <w:r w:rsidRPr="002A2671">
        <w:rPr>
          <w:rFonts w:ascii="Courier New" w:hAnsi="Courier New" w:cs="Courier New"/>
        </w:rPr>
        <w:t>)</w:t>
      </w:r>
      <w:r>
        <w:rPr>
          <w:rFonts w:ascii="Times New Roman" w:hAnsi="Times New Roman" w:cs="Times New Roman"/>
        </w:rPr>
        <w:t xml:space="preserve"> method of </w:t>
      </w:r>
      <w:r>
        <w:rPr>
          <w:rFonts w:ascii="Courier New" w:hAnsi="Courier New" w:cs="Courier New"/>
        </w:rPr>
        <w:t>Knight</w:t>
      </w:r>
      <w:r>
        <w:rPr>
          <w:rFonts w:ascii="Times New Roman" w:hAnsi="Times New Roman" w:cs="Times New Roman"/>
        </w:rPr>
        <w:t xml:space="preserve"> class</w:t>
      </w:r>
      <w:r w:rsidRPr="004961FF">
        <w:rPr>
          <w:rFonts w:ascii="Times New Roman" w:hAnsi="Times New Roman" w:cs="Times New Roman"/>
        </w:rPr>
        <w:t>.</w:t>
      </w:r>
    </w:p>
    <w:p w14:paraId="3E88BD44" w14:textId="460D21C3" w:rsidR="002A2671" w:rsidRDefault="002A2671"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Fully implement </w:t>
      </w:r>
      <w:proofErr w:type="spellStart"/>
      <w:proofErr w:type="gramStart"/>
      <w:r w:rsidRPr="002A2671">
        <w:rPr>
          <w:rFonts w:ascii="Courier New" w:hAnsi="Courier New" w:cs="Courier New"/>
        </w:rPr>
        <w:t>isValidMove</w:t>
      </w:r>
      <w:proofErr w:type="spellEnd"/>
      <w:r w:rsidRPr="002A2671">
        <w:rPr>
          <w:rFonts w:ascii="Courier New" w:hAnsi="Courier New" w:cs="Courier New"/>
        </w:rPr>
        <w:t>(</w:t>
      </w:r>
      <w:proofErr w:type="gramEnd"/>
      <w:r w:rsidRPr="002A2671">
        <w:rPr>
          <w:rFonts w:ascii="Courier New" w:hAnsi="Courier New" w:cs="Courier New"/>
        </w:rPr>
        <w:t>)</w:t>
      </w:r>
      <w:r>
        <w:rPr>
          <w:rFonts w:ascii="Times New Roman" w:hAnsi="Times New Roman" w:cs="Times New Roman"/>
        </w:rPr>
        <w:t xml:space="preserve"> method of </w:t>
      </w:r>
      <w:r>
        <w:rPr>
          <w:rFonts w:ascii="Courier New" w:hAnsi="Courier New" w:cs="Courier New"/>
        </w:rPr>
        <w:t>Bishop</w:t>
      </w:r>
      <w:r>
        <w:rPr>
          <w:rFonts w:ascii="Times New Roman" w:hAnsi="Times New Roman" w:cs="Times New Roman"/>
        </w:rPr>
        <w:t xml:space="preserve"> class</w:t>
      </w:r>
      <w:r w:rsidRPr="004961FF">
        <w:rPr>
          <w:rFonts w:ascii="Times New Roman" w:hAnsi="Times New Roman" w:cs="Times New Roman"/>
        </w:rPr>
        <w:t>.</w:t>
      </w:r>
    </w:p>
    <w:p w14:paraId="2EE4A85B" w14:textId="5BF9FAE6" w:rsidR="008D01F4" w:rsidRPr="00B62E39" w:rsidRDefault="008D01F4" w:rsidP="008D01F4">
      <w:pPr>
        <w:pStyle w:val="ListParagraph"/>
        <w:numPr>
          <w:ilvl w:val="0"/>
          <w:numId w:val="3"/>
        </w:numPr>
        <w:jc w:val="both"/>
        <w:rPr>
          <w:rFonts w:ascii="Times New Roman" w:hAnsi="Times New Roman" w:cs="Times New Roman"/>
        </w:rPr>
      </w:pPr>
      <w:r>
        <w:rPr>
          <w:rFonts w:ascii="Times New Roman" w:hAnsi="Times New Roman" w:cs="Times New Roman"/>
        </w:rPr>
        <w:t>Should only be able to move if it is a valid move.</w:t>
      </w:r>
    </w:p>
    <w:p w14:paraId="21DF73BE" w14:textId="77777777" w:rsidR="00DD7FCD" w:rsidRDefault="00DD7FCD" w:rsidP="005555AE">
      <w:pPr>
        <w:rPr>
          <w:rFonts w:ascii="Times New Roman" w:hAnsi="Times New Roman" w:cs="Times New Roman"/>
        </w:rPr>
      </w:pPr>
    </w:p>
    <w:p w14:paraId="1A6CB4AE" w14:textId="5BBC36CA" w:rsidR="00EB2780" w:rsidRPr="008D01F4" w:rsidRDefault="00574554" w:rsidP="00D7780C">
      <w:pPr>
        <w:widowControl w:val="0"/>
        <w:autoSpaceDE w:val="0"/>
        <w:autoSpaceDN w:val="0"/>
        <w:adjustRightInd w:val="0"/>
        <w:rPr>
          <w:rFonts w:ascii="Times New Roman" w:hAnsi="Times New Roman"/>
          <w:b/>
          <w:sz w:val="28"/>
        </w:rPr>
      </w:pPr>
      <w:r>
        <w:rPr>
          <w:rFonts w:ascii="Times New Roman" w:hAnsi="Times New Roman"/>
          <w:b/>
          <w:sz w:val="28"/>
        </w:rPr>
        <w:t xml:space="preserve">Step </w:t>
      </w:r>
      <w:r w:rsidR="00F26D66">
        <w:rPr>
          <w:rFonts w:ascii="Times New Roman" w:hAnsi="Times New Roman"/>
          <w:b/>
          <w:sz w:val="28"/>
        </w:rPr>
        <w:t>7</w:t>
      </w:r>
      <w:r w:rsidR="00D7780C" w:rsidRPr="00D7780C">
        <w:rPr>
          <w:rFonts w:ascii="Times New Roman" w:hAnsi="Times New Roman"/>
          <w:b/>
          <w:sz w:val="28"/>
        </w:rPr>
        <w:t xml:space="preserve">: </w:t>
      </w:r>
      <w:r w:rsidR="00296CF6">
        <w:rPr>
          <w:rFonts w:ascii="Times New Roman" w:hAnsi="Times New Roman"/>
          <w:b/>
          <w:sz w:val="28"/>
        </w:rPr>
        <w:t xml:space="preserve">Implement the </w:t>
      </w:r>
      <w:proofErr w:type="spellStart"/>
      <w:proofErr w:type="gramStart"/>
      <w:r w:rsidR="00296CF6" w:rsidRPr="00296CF6">
        <w:rPr>
          <w:rFonts w:ascii="Courier New" w:hAnsi="Courier New" w:cs="Courier New"/>
          <w:b/>
          <w:sz w:val="28"/>
        </w:rPr>
        <w:t>inCheck</w:t>
      </w:r>
      <w:proofErr w:type="spellEnd"/>
      <w:r w:rsidR="00296CF6" w:rsidRPr="00296CF6">
        <w:rPr>
          <w:rFonts w:ascii="Courier New" w:hAnsi="Courier New" w:cs="Courier New"/>
          <w:b/>
          <w:sz w:val="28"/>
        </w:rPr>
        <w:t>(</w:t>
      </w:r>
      <w:proofErr w:type="gramEnd"/>
      <w:r w:rsidR="00296CF6" w:rsidRPr="00296CF6">
        <w:rPr>
          <w:rFonts w:ascii="Courier New" w:hAnsi="Courier New" w:cs="Courier New"/>
          <w:b/>
          <w:sz w:val="28"/>
        </w:rPr>
        <w:t>)</w:t>
      </w:r>
      <w:r w:rsidR="00296CF6">
        <w:rPr>
          <w:rFonts w:ascii="Times New Roman" w:hAnsi="Times New Roman"/>
          <w:b/>
          <w:sz w:val="28"/>
        </w:rPr>
        <w:t xml:space="preserve"> method of </w:t>
      </w:r>
      <w:proofErr w:type="spellStart"/>
      <w:r w:rsidR="00296CF6" w:rsidRPr="00296CF6">
        <w:rPr>
          <w:rFonts w:ascii="Courier New" w:hAnsi="Courier New" w:cs="Courier New"/>
          <w:b/>
          <w:sz w:val="28"/>
        </w:rPr>
        <w:t>ChessModel</w:t>
      </w:r>
      <w:proofErr w:type="spellEnd"/>
      <w:r w:rsidR="00296CF6">
        <w:rPr>
          <w:rFonts w:ascii="Times New Roman" w:hAnsi="Times New Roman"/>
          <w:b/>
          <w:sz w:val="28"/>
        </w:rPr>
        <w:t xml:space="preserve"> class</w:t>
      </w:r>
      <w:r w:rsidR="00A007BD">
        <w:rPr>
          <w:rFonts w:ascii="Times New Roman" w:hAnsi="Times New Roman"/>
          <w:b/>
          <w:sz w:val="28"/>
        </w:rPr>
        <w:t xml:space="preserve"> </w:t>
      </w:r>
    </w:p>
    <w:p w14:paraId="1D3A14E7" w14:textId="5CB03725" w:rsidR="000A4877" w:rsidRDefault="00B62E39"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Fully implement the </w:t>
      </w:r>
      <w:proofErr w:type="spellStart"/>
      <w:proofErr w:type="gramStart"/>
      <w:r w:rsidRPr="00B62E39">
        <w:rPr>
          <w:rFonts w:ascii="Courier New" w:hAnsi="Courier New" w:cs="Courier New"/>
        </w:rPr>
        <w:t>inCheck</w:t>
      </w:r>
      <w:proofErr w:type="spellEnd"/>
      <w:r w:rsidRPr="00B62E39">
        <w:rPr>
          <w:rFonts w:ascii="Courier New" w:hAnsi="Courier New" w:cs="Courier New"/>
        </w:rPr>
        <w:t>(</w:t>
      </w:r>
      <w:proofErr w:type="gramEnd"/>
      <w:r w:rsidRPr="00B62E39">
        <w:rPr>
          <w:rFonts w:ascii="Courier New" w:hAnsi="Courier New" w:cs="Courier New"/>
        </w:rPr>
        <w:t>)</w:t>
      </w:r>
      <w:r w:rsidR="00D152A8">
        <w:rPr>
          <w:rFonts w:ascii="Times New Roman" w:hAnsi="Times New Roman" w:cs="Times New Roman"/>
        </w:rPr>
        <w:t xml:space="preserve">method of </w:t>
      </w:r>
      <w:proofErr w:type="spellStart"/>
      <w:r w:rsidR="00D152A8" w:rsidRPr="00CD7ECD">
        <w:rPr>
          <w:rFonts w:ascii="Courier New" w:hAnsi="Courier New" w:cs="Courier New"/>
        </w:rPr>
        <w:t>ChessModel</w:t>
      </w:r>
      <w:proofErr w:type="spellEnd"/>
      <w:r w:rsidR="00D152A8">
        <w:rPr>
          <w:rFonts w:ascii="Times New Roman" w:hAnsi="Times New Roman" w:cs="Times New Roman"/>
        </w:rPr>
        <w:t xml:space="preserve"> class.</w:t>
      </w:r>
    </w:p>
    <w:p w14:paraId="7DC69B66" w14:textId="670D1864" w:rsidR="007421A5" w:rsidRDefault="007421A5"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Your program must display a message when the current player is in check using </w:t>
      </w:r>
      <w:proofErr w:type="spellStart"/>
      <w:r w:rsidRPr="007421A5">
        <w:rPr>
          <w:rFonts w:ascii="Courier New" w:hAnsi="Courier New" w:cs="Courier New"/>
        </w:rPr>
        <w:t>JOptionPane.showMessageDialog</w:t>
      </w:r>
      <w:proofErr w:type="spellEnd"/>
      <w:r w:rsidRPr="007421A5">
        <w:rPr>
          <w:rFonts w:ascii="Courier New" w:hAnsi="Courier New" w:cs="Courier New"/>
        </w:rPr>
        <w:t>()</w:t>
      </w:r>
      <w:r>
        <w:rPr>
          <w:rFonts w:ascii="Times New Roman" w:hAnsi="Times New Roman" w:cs="Times New Roman"/>
        </w:rPr>
        <w:t>.</w:t>
      </w:r>
    </w:p>
    <w:p w14:paraId="201B257E" w14:textId="4C7A27BE" w:rsidR="008D01F4" w:rsidRPr="00B62E39" w:rsidRDefault="008D01F4"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Solid error checking. </w:t>
      </w:r>
    </w:p>
    <w:p w14:paraId="1467F680" w14:textId="77777777" w:rsidR="00DD7FCD" w:rsidRDefault="00DD7FCD" w:rsidP="00D7780C">
      <w:pPr>
        <w:outlineLvl w:val="0"/>
        <w:rPr>
          <w:rFonts w:ascii="Times New Roman" w:hAnsi="Times New Roman"/>
        </w:rPr>
      </w:pPr>
    </w:p>
    <w:p w14:paraId="7A686B7A" w14:textId="5E8EBA26" w:rsidR="00B62E39" w:rsidRDefault="00574554" w:rsidP="000E5E56">
      <w:pPr>
        <w:jc w:val="both"/>
        <w:rPr>
          <w:rFonts w:ascii="Times New Roman" w:hAnsi="Times New Roman"/>
          <w:b/>
          <w:sz w:val="28"/>
        </w:rPr>
      </w:pPr>
      <w:r>
        <w:rPr>
          <w:rFonts w:ascii="Times New Roman" w:hAnsi="Times New Roman"/>
          <w:b/>
          <w:sz w:val="28"/>
        </w:rPr>
        <w:t xml:space="preserve">Step </w:t>
      </w:r>
      <w:r w:rsidR="00F26D66">
        <w:rPr>
          <w:rFonts w:ascii="Times New Roman" w:hAnsi="Times New Roman"/>
          <w:b/>
          <w:sz w:val="28"/>
        </w:rPr>
        <w:t>8</w:t>
      </w:r>
      <w:r w:rsidR="007412B8">
        <w:rPr>
          <w:rFonts w:ascii="Times New Roman" w:hAnsi="Times New Roman"/>
          <w:b/>
          <w:sz w:val="28"/>
        </w:rPr>
        <w:t xml:space="preserve">: </w:t>
      </w:r>
      <w:proofErr w:type="spellStart"/>
      <w:r w:rsidR="00787826">
        <w:rPr>
          <w:rFonts w:ascii="Times New Roman" w:hAnsi="Times New Roman"/>
          <w:b/>
          <w:sz w:val="28"/>
        </w:rPr>
        <w:t>CheckMate</w:t>
      </w:r>
      <w:proofErr w:type="spellEnd"/>
      <w:r w:rsidR="003F3296">
        <w:rPr>
          <w:rFonts w:ascii="Times New Roman" w:hAnsi="Times New Roman"/>
          <w:b/>
          <w:sz w:val="28"/>
        </w:rPr>
        <w:t xml:space="preserve"> </w:t>
      </w:r>
    </w:p>
    <w:p w14:paraId="282906C8" w14:textId="02D7B19C" w:rsidR="00B62E39" w:rsidRDefault="00A007BD" w:rsidP="00CD6D77">
      <w:pPr>
        <w:pStyle w:val="ListParagraph"/>
        <w:numPr>
          <w:ilvl w:val="0"/>
          <w:numId w:val="3"/>
        </w:numPr>
        <w:jc w:val="both"/>
        <w:rPr>
          <w:rFonts w:ascii="Times New Roman" w:hAnsi="Times New Roman" w:cs="Times New Roman"/>
        </w:rPr>
      </w:pPr>
      <w:r>
        <w:rPr>
          <w:rFonts w:ascii="Times New Roman" w:hAnsi="Times New Roman" w:cs="Times New Roman"/>
        </w:rPr>
        <w:t>Fully</w:t>
      </w:r>
      <w:r w:rsidR="00B62E39">
        <w:rPr>
          <w:rFonts w:ascii="Times New Roman" w:hAnsi="Times New Roman" w:cs="Times New Roman"/>
        </w:rPr>
        <w:t xml:space="preserve"> implement the </w:t>
      </w:r>
      <w:proofErr w:type="spellStart"/>
      <w:proofErr w:type="gramStart"/>
      <w:r w:rsidR="007F7433">
        <w:rPr>
          <w:rFonts w:ascii="Courier New" w:hAnsi="Courier New" w:cs="Courier New"/>
        </w:rPr>
        <w:t>isC</w:t>
      </w:r>
      <w:r w:rsidR="007B55CF">
        <w:rPr>
          <w:rFonts w:ascii="Courier New" w:hAnsi="Courier New" w:cs="Courier New"/>
        </w:rPr>
        <w:t>omplete</w:t>
      </w:r>
      <w:proofErr w:type="spellEnd"/>
      <w:r w:rsidR="00B62E39" w:rsidRPr="00B62E39">
        <w:rPr>
          <w:rFonts w:ascii="Courier New" w:hAnsi="Courier New" w:cs="Courier New"/>
        </w:rPr>
        <w:t>(</w:t>
      </w:r>
      <w:proofErr w:type="gramEnd"/>
      <w:r w:rsidR="00B62E39" w:rsidRPr="00B62E39">
        <w:rPr>
          <w:rFonts w:ascii="Courier New" w:hAnsi="Courier New" w:cs="Courier New"/>
        </w:rPr>
        <w:t>)</w:t>
      </w:r>
      <w:r w:rsidR="00B06221">
        <w:rPr>
          <w:rFonts w:ascii="Courier New" w:hAnsi="Courier New" w:cs="Courier New"/>
        </w:rPr>
        <w:t xml:space="preserve"> </w:t>
      </w:r>
      <w:r w:rsidR="00254D99">
        <w:rPr>
          <w:rFonts w:ascii="Courier New" w:hAnsi="Courier New" w:cs="Courier New"/>
        </w:rPr>
        <w:t>(i.e., checkmate)</w:t>
      </w:r>
      <w:r w:rsidR="00B62E39">
        <w:rPr>
          <w:rFonts w:ascii="Times New Roman" w:hAnsi="Times New Roman" w:cs="Times New Roman"/>
        </w:rPr>
        <w:t>method</w:t>
      </w:r>
      <w:r w:rsidR="00CD7ECD">
        <w:rPr>
          <w:rFonts w:ascii="Times New Roman" w:hAnsi="Times New Roman" w:cs="Times New Roman"/>
        </w:rPr>
        <w:t xml:space="preserve"> of </w:t>
      </w:r>
      <w:proofErr w:type="spellStart"/>
      <w:r w:rsidR="00CD7ECD" w:rsidRPr="00CD7ECD">
        <w:rPr>
          <w:rFonts w:ascii="Courier New" w:hAnsi="Courier New" w:cs="Courier New"/>
        </w:rPr>
        <w:t>ChessModel</w:t>
      </w:r>
      <w:proofErr w:type="spellEnd"/>
      <w:r w:rsidR="00CD7ECD">
        <w:rPr>
          <w:rFonts w:ascii="Times New Roman" w:hAnsi="Times New Roman" w:cs="Times New Roman"/>
        </w:rPr>
        <w:t xml:space="preserve"> class.</w:t>
      </w:r>
      <w:r w:rsidR="00732D99">
        <w:rPr>
          <w:rFonts w:ascii="Times New Roman" w:hAnsi="Times New Roman" w:cs="Times New Roman"/>
        </w:rPr>
        <w:t xml:space="preserve">  </w:t>
      </w:r>
      <w:r>
        <w:rPr>
          <w:rFonts w:ascii="Times New Roman" w:hAnsi="Times New Roman" w:cs="Times New Roman"/>
        </w:rPr>
        <w:t xml:space="preserve">For example: </w:t>
      </w:r>
      <w:r w:rsidR="00732D99">
        <w:rPr>
          <w:rFonts w:ascii="Times New Roman" w:hAnsi="Times New Roman" w:cs="Times New Roman"/>
        </w:rPr>
        <w:t>Check to see if the King is checkmated or can move out the way (i.e., uncheck itself)</w:t>
      </w:r>
      <w:r>
        <w:rPr>
          <w:rFonts w:ascii="Times New Roman" w:hAnsi="Times New Roman" w:cs="Times New Roman"/>
        </w:rPr>
        <w:t xml:space="preserve"> or another player can block the check</w:t>
      </w:r>
      <w:r w:rsidR="00732D99">
        <w:rPr>
          <w:rFonts w:ascii="Times New Roman" w:hAnsi="Times New Roman" w:cs="Times New Roman"/>
        </w:rPr>
        <w:t xml:space="preserve">. See the instructor for more details.  </w:t>
      </w:r>
    </w:p>
    <w:p w14:paraId="47F81BAC" w14:textId="32498206" w:rsidR="006D0A9F" w:rsidRPr="008D01F4" w:rsidRDefault="006D0A9F" w:rsidP="00CD6D77">
      <w:pPr>
        <w:pStyle w:val="ListParagraph"/>
        <w:numPr>
          <w:ilvl w:val="0"/>
          <w:numId w:val="3"/>
        </w:numPr>
        <w:jc w:val="both"/>
        <w:rPr>
          <w:rFonts w:ascii="Times New Roman" w:hAnsi="Times New Roman" w:cs="Times New Roman"/>
        </w:rPr>
      </w:pPr>
      <w:r>
        <w:rPr>
          <w:rFonts w:ascii="Times New Roman" w:hAnsi="Times New Roman" w:cs="Times New Roman"/>
        </w:rPr>
        <w:t xml:space="preserve">Your program must display a message when the game is complete using </w:t>
      </w:r>
      <w:proofErr w:type="spellStart"/>
      <w:r w:rsidRPr="007421A5">
        <w:rPr>
          <w:rFonts w:ascii="Courier New" w:hAnsi="Courier New" w:cs="Courier New"/>
        </w:rPr>
        <w:t>JOptionPane.showMessageDialog</w:t>
      </w:r>
      <w:proofErr w:type="spellEnd"/>
      <w:r w:rsidRPr="007421A5">
        <w:rPr>
          <w:rFonts w:ascii="Courier New" w:hAnsi="Courier New" w:cs="Courier New"/>
        </w:rPr>
        <w:t>()</w:t>
      </w:r>
    </w:p>
    <w:p w14:paraId="313630F5" w14:textId="24882AAF" w:rsidR="008D01F4" w:rsidRDefault="008D01F4" w:rsidP="00CD6D77">
      <w:pPr>
        <w:pStyle w:val="ListParagraph"/>
        <w:numPr>
          <w:ilvl w:val="0"/>
          <w:numId w:val="3"/>
        </w:numPr>
        <w:jc w:val="both"/>
        <w:rPr>
          <w:rFonts w:ascii="Times New Roman" w:hAnsi="Times New Roman" w:cs="Times New Roman"/>
        </w:rPr>
      </w:pPr>
      <w:r w:rsidRPr="008D01F4">
        <w:rPr>
          <w:rFonts w:ascii="Times New Roman" w:hAnsi="Times New Roman" w:cs="Times New Roman"/>
        </w:rPr>
        <w:t>FULL Error checking!</w:t>
      </w:r>
      <w:r w:rsidR="0061123D">
        <w:rPr>
          <w:rFonts w:ascii="Times New Roman" w:hAnsi="Times New Roman" w:cs="Times New Roman"/>
        </w:rPr>
        <w:t xml:space="preserve">   </w:t>
      </w:r>
      <w:proofErr w:type="gramStart"/>
      <w:r w:rsidR="0061123D">
        <w:rPr>
          <w:rFonts w:ascii="Times New Roman" w:hAnsi="Times New Roman" w:cs="Times New Roman"/>
        </w:rPr>
        <w:t>YES</w:t>
      </w:r>
      <w:proofErr w:type="gramEnd"/>
      <w:r w:rsidR="0061123D">
        <w:rPr>
          <w:rFonts w:ascii="Times New Roman" w:hAnsi="Times New Roman" w:cs="Times New Roman"/>
        </w:rPr>
        <w:t xml:space="preserve"> th</w:t>
      </w:r>
      <w:r w:rsidR="00E531A8">
        <w:rPr>
          <w:rFonts w:ascii="Times New Roman" w:hAnsi="Times New Roman" w:cs="Times New Roman"/>
        </w:rPr>
        <w:t>is</w:t>
      </w:r>
      <w:r w:rsidR="0061123D">
        <w:rPr>
          <w:rFonts w:ascii="Times New Roman" w:hAnsi="Times New Roman" w:cs="Times New Roman"/>
        </w:rPr>
        <w:t xml:space="preserve"> means some JUnit testing.  Please see the instructor for this step.</w:t>
      </w:r>
    </w:p>
    <w:p w14:paraId="7E85E505" w14:textId="7CF28A2D" w:rsidR="00A007BD" w:rsidRDefault="00A007BD" w:rsidP="00A007BD">
      <w:pPr>
        <w:jc w:val="both"/>
        <w:rPr>
          <w:rFonts w:ascii="Times New Roman" w:hAnsi="Times New Roman" w:cs="Times New Roman"/>
        </w:rPr>
      </w:pPr>
    </w:p>
    <w:p w14:paraId="4B58E89A" w14:textId="2CE028E6" w:rsidR="00787826" w:rsidRPr="00854B92" w:rsidRDefault="00787826" w:rsidP="00371A0B">
      <w:pPr>
        <w:pStyle w:val="ListParagraph"/>
        <w:jc w:val="both"/>
        <w:rPr>
          <w:rFonts w:ascii="Times New Roman" w:hAnsi="Times New Roman" w:cs="Times New Roman"/>
        </w:rPr>
      </w:pPr>
    </w:p>
    <w:p w14:paraId="2E8DC7F0" w14:textId="77777777" w:rsidR="00787826" w:rsidRPr="00A007BD" w:rsidRDefault="00787826" w:rsidP="00A007BD">
      <w:pPr>
        <w:jc w:val="both"/>
        <w:rPr>
          <w:rFonts w:ascii="Times New Roman" w:hAnsi="Times New Roman" w:cs="Times New Roman"/>
        </w:rPr>
      </w:pPr>
    </w:p>
    <w:p w14:paraId="726B6654" w14:textId="6E8F4A08" w:rsidR="00F26D66" w:rsidRDefault="00F26D66" w:rsidP="00F26D66">
      <w:pPr>
        <w:rPr>
          <w:rFonts w:ascii="Times New Roman" w:hAnsi="Times New Roman"/>
          <w:b/>
          <w:sz w:val="28"/>
        </w:rPr>
      </w:pPr>
      <w:r w:rsidRPr="005555AE">
        <w:rPr>
          <w:rFonts w:ascii="Times New Roman" w:hAnsi="Times New Roman"/>
          <w:b/>
          <w:sz w:val="28"/>
        </w:rPr>
        <w:t>St</w:t>
      </w:r>
      <w:r>
        <w:rPr>
          <w:rFonts w:ascii="Times New Roman" w:hAnsi="Times New Roman"/>
          <w:b/>
          <w:sz w:val="28"/>
        </w:rPr>
        <w:t xml:space="preserve">ep </w:t>
      </w:r>
      <w:r w:rsidR="00854B92">
        <w:rPr>
          <w:rFonts w:ascii="Times New Roman" w:hAnsi="Times New Roman"/>
          <w:b/>
          <w:sz w:val="28"/>
        </w:rPr>
        <w:t>9</w:t>
      </w:r>
      <w:r w:rsidRPr="005555AE">
        <w:rPr>
          <w:rFonts w:ascii="Times New Roman" w:hAnsi="Times New Roman"/>
          <w:b/>
          <w:sz w:val="28"/>
        </w:rPr>
        <w:t xml:space="preserve">: Implement the </w:t>
      </w:r>
      <w:proofErr w:type="spellStart"/>
      <w:r w:rsidRPr="00B9673C">
        <w:rPr>
          <w:rFonts w:ascii="Courier New" w:hAnsi="Courier New" w:cs="Courier New"/>
          <w:b/>
          <w:sz w:val="28"/>
        </w:rPr>
        <w:t>ChessPanel</w:t>
      </w:r>
      <w:proofErr w:type="spellEnd"/>
      <w:r>
        <w:rPr>
          <w:rFonts w:ascii="Times New Roman" w:hAnsi="Times New Roman"/>
          <w:b/>
          <w:sz w:val="28"/>
        </w:rPr>
        <w:t xml:space="preserve"> class – initial code provided</w:t>
      </w:r>
    </w:p>
    <w:p w14:paraId="1D419BCE" w14:textId="77777777" w:rsidR="00F26D66" w:rsidRPr="00042008" w:rsidRDefault="00F26D66" w:rsidP="00F26D66">
      <w:pPr>
        <w:pStyle w:val="ListParagraph"/>
        <w:numPr>
          <w:ilvl w:val="0"/>
          <w:numId w:val="19"/>
        </w:numPr>
        <w:rPr>
          <w:rFonts w:ascii="Times New Roman" w:hAnsi="Times New Roman"/>
          <w:b/>
          <w:sz w:val="28"/>
        </w:rPr>
      </w:pPr>
      <w:r>
        <w:rPr>
          <w:rFonts w:ascii="Times New Roman" w:hAnsi="Times New Roman"/>
          <w:b/>
          <w:sz w:val="28"/>
        </w:rPr>
        <w:t xml:space="preserve">Copy the chess pieces icons (white and black) from </w:t>
      </w:r>
      <w:proofErr w:type="spellStart"/>
      <w:r>
        <w:rPr>
          <w:rFonts w:ascii="Times New Roman" w:hAnsi="Times New Roman"/>
          <w:b/>
          <w:sz w:val="28"/>
        </w:rPr>
        <w:t>BlackBoard</w:t>
      </w:r>
      <w:proofErr w:type="spellEnd"/>
      <w:r>
        <w:rPr>
          <w:rFonts w:ascii="Times New Roman" w:hAnsi="Times New Roman"/>
          <w:b/>
          <w:sz w:val="28"/>
        </w:rPr>
        <w:t xml:space="preserve"> into the chess package created previously.</w:t>
      </w:r>
    </w:p>
    <w:p w14:paraId="7902E7E7" w14:textId="77777777" w:rsidR="00F26D66" w:rsidRPr="00906746" w:rsidRDefault="00F26D66" w:rsidP="00F26D66">
      <w:pPr>
        <w:pStyle w:val="ListParagraph"/>
        <w:numPr>
          <w:ilvl w:val="0"/>
          <w:numId w:val="5"/>
        </w:numPr>
        <w:rPr>
          <w:rFonts w:ascii="Times New Roman" w:hAnsi="Times New Roman"/>
          <w:b/>
        </w:rPr>
      </w:pPr>
      <w:r>
        <w:rPr>
          <w:rFonts w:ascii="Times New Roman" w:hAnsi="Times New Roman"/>
        </w:rPr>
        <w:t xml:space="preserve">The </w:t>
      </w:r>
      <w:proofErr w:type="spellStart"/>
      <w:r>
        <w:rPr>
          <w:rFonts w:ascii="Courier New" w:hAnsi="Courier New" w:cs="Courier New"/>
        </w:rPr>
        <w:t>ChessPanel</w:t>
      </w:r>
      <w:proofErr w:type="spellEnd"/>
      <w:r>
        <w:rPr>
          <w:rFonts w:ascii="Times New Roman" w:hAnsi="Times New Roman"/>
        </w:rPr>
        <w:t xml:space="preserve"> class extends the </w:t>
      </w:r>
      <w:proofErr w:type="spellStart"/>
      <w:r>
        <w:rPr>
          <w:rFonts w:ascii="Courier New" w:hAnsi="Courier New" w:cs="Courier New"/>
        </w:rPr>
        <w:t>JPanel</w:t>
      </w:r>
      <w:proofErr w:type="spellEnd"/>
      <w:r>
        <w:rPr>
          <w:rFonts w:ascii="Times New Roman" w:hAnsi="Times New Roman"/>
        </w:rPr>
        <w:t xml:space="preserve"> class.</w:t>
      </w:r>
    </w:p>
    <w:p w14:paraId="7F87805A" w14:textId="77777777" w:rsidR="00F26D66" w:rsidRPr="00F165C0" w:rsidRDefault="00F26D66" w:rsidP="00F26D66">
      <w:pPr>
        <w:pStyle w:val="ListParagraph"/>
        <w:numPr>
          <w:ilvl w:val="0"/>
          <w:numId w:val="5"/>
        </w:numPr>
        <w:jc w:val="both"/>
        <w:rPr>
          <w:rFonts w:ascii="Times New Roman" w:hAnsi="Times New Roman"/>
          <w:b/>
        </w:rPr>
      </w:pPr>
      <w:r>
        <w:rPr>
          <w:rFonts w:ascii="Times New Roman" w:hAnsi="Times New Roman"/>
        </w:rPr>
        <w:t>This class is responsible for presenting the graphical user interface, responding to user actions, and updating the view.</w:t>
      </w:r>
    </w:p>
    <w:p w14:paraId="0C53EB38" w14:textId="5A15E300" w:rsidR="00F26D66" w:rsidRPr="00F165C0" w:rsidRDefault="00F26D66" w:rsidP="00F26D66">
      <w:pPr>
        <w:pStyle w:val="ListParagraph"/>
        <w:numPr>
          <w:ilvl w:val="0"/>
          <w:numId w:val="5"/>
        </w:numPr>
        <w:jc w:val="both"/>
        <w:rPr>
          <w:rFonts w:ascii="Times New Roman" w:hAnsi="Times New Roman"/>
          <w:b/>
        </w:rPr>
      </w:pPr>
      <w:r>
        <w:rPr>
          <w:rFonts w:ascii="Times New Roman" w:hAnsi="Times New Roman"/>
        </w:rPr>
        <w:t xml:space="preserve">The game should implement a standard form of </w:t>
      </w:r>
      <w:r w:rsidR="002C6675">
        <w:rPr>
          <w:rFonts w:ascii="Times New Roman" w:hAnsi="Times New Roman"/>
        </w:rPr>
        <w:t>chess,</w:t>
      </w:r>
      <w:r>
        <w:rPr>
          <w:rFonts w:ascii="Times New Roman" w:hAnsi="Times New Roman"/>
        </w:rPr>
        <w:t xml:space="preserve"> white moves then black moves.</w:t>
      </w:r>
    </w:p>
    <w:p w14:paraId="0A7373D3" w14:textId="77777777" w:rsidR="00F26D66" w:rsidRPr="00602877" w:rsidRDefault="00F26D66" w:rsidP="00F26D66">
      <w:pPr>
        <w:pStyle w:val="ListParagraph"/>
        <w:numPr>
          <w:ilvl w:val="0"/>
          <w:numId w:val="5"/>
        </w:numPr>
        <w:jc w:val="both"/>
        <w:rPr>
          <w:rFonts w:ascii="Times New Roman" w:hAnsi="Times New Roman"/>
          <w:b/>
        </w:rPr>
      </w:pPr>
      <w:r>
        <w:rPr>
          <w:rFonts w:ascii="Times New Roman" w:hAnsi="Times New Roman"/>
        </w:rPr>
        <w:t xml:space="preserve">Only allow valid moves. </w:t>
      </w:r>
    </w:p>
    <w:p w14:paraId="0A2F2D23" w14:textId="77777777" w:rsidR="00F26D66" w:rsidRDefault="00F26D66" w:rsidP="00F26D66">
      <w:pPr>
        <w:rPr>
          <w:rFonts w:ascii="Times New Roman" w:hAnsi="Times New Roman"/>
        </w:rPr>
      </w:pPr>
    </w:p>
    <w:p w14:paraId="4EE35621" w14:textId="03B17DD7" w:rsidR="00F26D66" w:rsidRPr="00F165C0" w:rsidRDefault="00F26D66" w:rsidP="00F26D66">
      <w:pPr>
        <w:rPr>
          <w:rFonts w:ascii="Times New Roman" w:hAnsi="Times New Roman"/>
          <w:b/>
          <w:sz w:val="28"/>
        </w:rPr>
      </w:pPr>
      <w:r w:rsidRPr="005555AE">
        <w:rPr>
          <w:rFonts w:ascii="Times New Roman" w:hAnsi="Times New Roman"/>
          <w:b/>
          <w:sz w:val="28"/>
        </w:rPr>
        <w:t>St</w:t>
      </w:r>
      <w:r>
        <w:rPr>
          <w:rFonts w:ascii="Times New Roman" w:hAnsi="Times New Roman"/>
          <w:b/>
          <w:sz w:val="28"/>
        </w:rPr>
        <w:t>ep 1</w:t>
      </w:r>
      <w:r w:rsidR="00854B92">
        <w:rPr>
          <w:rFonts w:ascii="Times New Roman" w:hAnsi="Times New Roman"/>
          <w:b/>
          <w:sz w:val="28"/>
        </w:rPr>
        <w:t>0</w:t>
      </w:r>
      <w:r w:rsidRPr="005555AE">
        <w:rPr>
          <w:rFonts w:ascii="Times New Roman" w:hAnsi="Times New Roman"/>
          <w:b/>
          <w:sz w:val="28"/>
        </w:rPr>
        <w:t>: Implement the</w:t>
      </w:r>
      <w:r>
        <w:rPr>
          <w:rFonts w:ascii="Times New Roman" w:hAnsi="Times New Roman"/>
          <w:b/>
          <w:sz w:val="28"/>
        </w:rPr>
        <w:t xml:space="preserve"> </w:t>
      </w:r>
      <w:proofErr w:type="spellStart"/>
      <w:r w:rsidRPr="002C6A3F">
        <w:rPr>
          <w:rFonts w:ascii="Courier New" w:hAnsi="Courier New" w:cs="Courier New"/>
          <w:b/>
          <w:sz w:val="28"/>
        </w:rPr>
        <w:t>ChessGUI</w:t>
      </w:r>
      <w:proofErr w:type="spellEnd"/>
      <w:r>
        <w:rPr>
          <w:rFonts w:ascii="Times New Roman" w:hAnsi="Times New Roman"/>
          <w:b/>
          <w:sz w:val="28"/>
        </w:rPr>
        <w:t xml:space="preserve"> class</w:t>
      </w:r>
      <w:r w:rsidR="00E531A8">
        <w:rPr>
          <w:rFonts w:ascii="Times New Roman" w:hAnsi="Times New Roman"/>
          <w:b/>
          <w:sz w:val="28"/>
        </w:rPr>
        <w:t xml:space="preserve"> – initial code provided</w:t>
      </w:r>
    </w:p>
    <w:p w14:paraId="026C1598" w14:textId="77777777" w:rsidR="00F26D66" w:rsidRPr="00CE7C7C" w:rsidRDefault="00F26D66" w:rsidP="00F26D66">
      <w:pPr>
        <w:pStyle w:val="ListParagraph"/>
        <w:numPr>
          <w:ilvl w:val="0"/>
          <w:numId w:val="5"/>
        </w:numPr>
        <w:rPr>
          <w:rFonts w:ascii="Times New Roman" w:hAnsi="Times New Roman" w:cs="Times New Roman"/>
          <w:b/>
        </w:rPr>
      </w:pPr>
      <w:r>
        <w:rPr>
          <w:rFonts w:ascii="Times New Roman" w:hAnsi="Times New Roman"/>
        </w:rPr>
        <w:t xml:space="preserve">The </w:t>
      </w:r>
      <w:proofErr w:type="spellStart"/>
      <w:r>
        <w:rPr>
          <w:rFonts w:ascii="Courier New" w:hAnsi="Courier New" w:cs="Courier New"/>
        </w:rPr>
        <w:t>ChessGUI</w:t>
      </w:r>
      <w:proofErr w:type="spellEnd"/>
      <w:r>
        <w:rPr>
          <w:rFonts w:ascii="Times New Roman" w:hAnsi="Times New Roman"/>
        </w:rPr>
        <w:t xml:space="preserve"> class contains the </w:t>
      </w:r>
      <w:r w:rsidRPr="0082565D">
        <w:rPr>
          <w:rFonts w:ascii="Courier New" w:hAnsi="Courier New" w:cs="Courier New"/>
        </w:rPr>
        <w:t>main</w:t>
      </w:r>
      <w:r>
        <w:rPr>
          <w:rFonts w:ascii="Times New Roman" w:hAnsi="Times New Roman"/>
        </w:rPr>
        <w:t xml:space="preserve"> method that creates and displays the chess game GUI. </w:t>
      </w:r>
    </w:p>
    <w:p w14:paraId="6DC3830B" w14:textId="134C7D30" w:rsidR="006A5595" w:rsidRDefault="006A5595" w:rsidP="006A5595">
      <w:pPr>
        <w:jc w:val="both"/>
        <w:rPr>
          <w:rFonts w:ascii="Times New Roman" w:hAnsi="Times New Roman" w:cs="Times New Roman"/>
        </w:rPr>
      </w:pPr>
    </w:p>
    <w:p w14:paraId="786B4AEA" w14:textId="0A95C787" w:rsidR="00854B92" w:rsidRPr="00371A0B" w:rsidRDefault="00854B92" w:rsidP="006A5595">
      <w:pPr>
        <w:jc w:val="both"/>
        <w:rPr>
          <w:rFonts w:ascii="Times New Roman" w:hAnsi="Times New Roman" w:cs="Times New Roman"/>
          <w:sz w:val="32"/>
          <w:szCs w:val="32"/>
        </w:rPr>
      </w:pPr>
      <w:r w:rsidRPr="00371A0B">
        <w:rPr>
          <w:rFonts w:ascii="Times New Roman" w:hAnsi="Times New Roman"/>
          <w:b/>
          <w:sz w:val="32"/>
          <w:szCs w:val="32"/>
        </w:rPr>
        <w:t xml:space="preserve">Challenge functionality  </w:t>
      </w:r>
    </w:p>
    <w:p w14:paraId="16F58903" w14:textId="77777777" w:rsidR="00854B92" w:rsidRPr="006A5595" w:rsidRDefault="00854B92" w:rsidP="006A5595">
      <w:pPr>
        <w:jc w:val="both"/>
        <w:rPr>
          <w:rFonts w:ascii="Times New Roman" w:hAnsi="Times New Roman" w:cs="Times New Roman"/>
        </w:rPr>
      </w:pPr>
    </w:p>
    <w:p w14:paraId="1963C96D" w14:textId="7BB8CEF7" w:rsidR="00854B92" w:rsidRDefault="00854B92" w:rsidP="00854B92">
      <w:pPr>
        <w:jc w:val="both"/>
        <w:rPr>
          <w:rFonts w:ascii="Times New Roman" w:hAnsi="Times New Roman"/>
          <w:b/>
          <w:sz w:val="28"/>
        </w:rPr>
      </w:pPr>
      <w:r>
        <w:rPr>
          <w:rFonts w:ascii="Times New Roman" w:hAnsi="Times New Roman"/>
          <w:b/>
          <w:sz w:val="28"/>
        </w:rPr>
        <w:t>Step 11: Undo</w:t>
      </w:r>
    </w:p>
    <w:p w14:paraId="31755B34" w14:textId="08A9CEBD" w:rsidR="00854B92" w:rsidRDefault="00854B92" w:rsidP="00854B92">
      <w:pPr>
        <w:jc w:val="both"/>
        <w:rPr>
          <w:rFonts w:ascii="Times New Roman" w:hAnsi="Times New Roman" w:cs="Times New Roman"/>
        </w:rPr>
      </w:pPr>
      <w:r>
        <w:rPr>
          <w:rFonts w:ascii="Times New Roman" w:hAnsi="Times New Roman" w:cs="Times New Roman"/>
        </w:rPr>
        <w:t xml:space="preserve">Fully implement an undo </w:t>
      </w:r>
      <w:proofErr w:type="gramStart"/>
      <w:r>
        <w:rPr>
          <w:rFonts w:ascii="Times New Roman" w:hAnsi="Times New Roman" w:cs="Times New Roman"/>
        </w:rPr>
        <w:t>JBUTTON  (</w:t>
      </w:r>
      <w:proofErr w:type="gramEnd"/>
      <w:r>
        <w:rPr>
          <w:rFonts w:ascii="Times New Roman" w:hAnsi="Times New Roman" w:cs="Times New Roman"/>
        </w:rPr>
        <w:t xml:space="preserve">Not a </w:t>
      </w:r>
      <w:proofErr w:type="spellStart"/>
      <w:r>
        <w:rPr>
          <w:rFonts w:ascii="Times New Roman" w:hAnsi="Times New Roman" w:cs="Times New Roman"/>
        </w:rPr>
        <w:t>JMenuItem</w:t>
      </w:r>
      <w:proofErr w:type="spellEnd"/>
      <w:r>
        <w:rPr>
          <w:rFonts w:ascii="Times New Roman" w:hAnsi="Times New Roman" w:cs="Times New Roman"/>
        </w:rPr>
        <w:t>).  Should allow multi-</w:t>
      </w:r>
      <w:proofErr w:type="spellStart"/>
      <w:r>
        <w:rPr>
          <w:rFonts w:ascii="Times New Roman" w:hAnsi="Times New Roman" w:cs="Times New Roman"/>
        </w:rPr>
        <w:t>undos</w:t>
      </w:r>
      <w:proofErr w:type="spellEnd"/>
      <w:r>
        <w:rPr>
          <w:rFonts w:ascii="Times New Roman" w:hAnsi="Times New Roman" w:cs="Times New Roman"/>
        </w:rPr>
        <w:t>.</w:t>
      </w:r>
    </w:p>
    <w:p w14:paraId="756CDA56" w14:textId="77777777" w:rsidR="00854B92" w:rsidRDefault="00854B92" w:rsidP="00854B92">
      <w:pPr>
        <w:jc w:val="both"/>
        <w:rPr>
          <w:rFonts w:ascii="Times New Roman" w:hAnsi="Times New Roman"/>
          <w:b/>
          <w:sz w:val="28"/>
        </w:rPr>
      </w:pPr>
    </w:p>
    <w:p w14:paraId="39621A0D" w14:textId="74890668" w:rsidR="00F26D66" w:rsidRPr="00A007BD" w:rsidRDefault="00F26D66" w:rsidP="00F26D66">
      <w:pPr>
        <w:jc w:val="both"/>
        <w:rPr>
          <w:rFonts w:ascii="Times New Roman" w:hAnsi="Times New Roman"/>
          <w:b/>
          <w:sz w:val="28"/>
        </w:rPr>
      </w:pPr>
      <w:r>
        <w:rPr>
          <w:rFonts w:ascii="Times New Roman" w:hAnsi="Times New Roman"/>
          <w:b/>
          <w:sz w:val="28"/>
        </w:rPr>
        <w:t>Step 12</w:t>
      </w:r>
      <w:r w:rsidRPr="00A007BD">
        <w:rPr>
          <w:rFonts w:ascii="Times New Roman" w:hAnsi="Times New Roman"/>
          <w:b/>
          <w:sz w:val="28"/>
        </w:rPr>
        <w:t>:</w:t>
      </w:r>
      <w:r>
        <w:rPr>
          <w:rFonts w:ascii="Times New Roman" w:hAnsi="Times New Roman"/>
          <w:b/>
          <w:sz w:val="28"/>
        </w:rPr>
        <w:t xml:space="preserve"> </w:t>
      </w:r>
      <w:r w:rsidR="002C6675">
        <w:rPr>
          <w:rFonts w:ascii="Times New Roman" w:hAnsi="Times New Roman"/>
          <w:b/>
          <w:sz w:val="28"/>
        </w:rPr>
        <w:t xml:space="preserve">- </w:t>
      </w:r>
      <w:r>
        <w:rPr>
          <w:rFonts w:ascii="Times New Roman" w:hAnsi="Times New Roman"/>
          <w:b/>
          <w:sz w:val="28"/>
        </w:rPr>
        <w:t>More</w:t>
      </w:r>
      <w:r w:rsidRPr="00A007BD">
        <w:rPr>
          <w:rFonts w:ascii="Times New Roman" w:hAnsi="Times New Roman"/>
          <w:b/>
          <w:sz w:val="28"/>
        </w:rPr>
        <w:t xml:space="preserve"> </w:t>
      </w:r>
      <w:commentRangeStart w:id="0"/>
      <w:commentRangeStart w:id="1"/>
      <w:r w:rsidRPr="00A007BD">
        <w:rPr>
          <w:rFonts w:ascii="Times New Roman" w:hAnsi="Times New Roman"/>
          <w:b/>
          <w:sz w:val="28"/>
        </w:rPr>
        <w:t>Funct</w:t>
      </w:r>
      <w:r>
        <w:rPr>
          <w:rFonts w:ascii="Times New Roman" w:hAnsi="Times New Roman"/>
          <w:b/>
          <w:sz w:val="28"/>
        </w:rPr>
        <w:t>ionality</w:t>
      </w:r>
      <w:commentRangeEnd w:id="0"/>
      <w:r w:rsidR="002C6675">
        <w:rPr>
          <w:rStyle w:val="CommentReference"/>
        </w:rPr>
        <w:commentReference w:id="0"/>
      </w:r>
      <w:commentRangeEnd w:id="1"/>
      <w:r w:rsidR="00366B0C">
        <w:rPr>
          <w:rStyle w:val="CommentReference"/>
        </w:rPr>
        <w:commentReference w:id="1"/>
      </w:r>
    </w:p>
    <w:p w14:paraId="038E28E9" w14:textId="77777777" w:rsidR="00F26D66" w:rsidRDefault="00F26D66" w:rsidP="00F26D66">
      <w:pPr>
        <w:pStyle w:val="ListParagraph"/>
        <w:numPr>
          <w:ilvl w:val="0"/>
          <w:numId w:val="3"/>
        </w:numPr>
        <w:jc w:val="both"/>
        <w:rPr>
          <w:rFonts w:ascii="Times New Roman" w:hAnsi="Times New Roman" w:cs="Times New Roman"/>
        </w:rPr>
      </w:pPr>
      <w:r>
        <w:rPr>
          <w:rFonts w:ascii="Times New Roman" w:hAnsi="Times New Roman" w:cs="Times New Roman"/>
        </w:rPr>
        <w:t>Write a simple AI set of rules in the following order.  This is difficult (do the best you can! Below are some suggested rules to follow)</w:t>
      </w:r>
    </w:p>
    <w:p w14:paraId="7FC4315B" w14:textId="77777777" w:rsidR="00F26D66" w:rsidRDefault="00F26D66" w:rsidP="00F26D66">
      <w:pPr>
        <w:pStyle w:val="ListParagraph"/>
        <w:numPr>
          <w:ilvl w:val="1"/>
          <w:numId w:val="18"/>
        </w:numPr>
        <w:jc w:val="both"/>
        <w:rPr>
          <w:rFonts w:ascii="Times New Roman" w:hAnsi="Times New Roman" w:cs="Times New Roman"/>
        </w:rPr>
      </w:pPr>
      <w:r>
        <w:rPr>
          <w:rFonts w:ascii="Times New Roman" w:hAnsi="Times New Roman" w:cs="Times New Roman"/>
        </w:rPr>
        <w:t xml:space="preserve">Check to see if you are in check. </w:t>
      </w:r>
    </w:p>
    <w:p w14:paraId="24A67189" w14:textId="77777777" w:rsidR="00F26D66" w:rsidRDefault="00F26D66" w:rsidP="00F26D66">
      <w:pPr>
        <w:pStyle w:val="ListParagraph"/>
        <w:numPr>
          <w:ilvl w:val="2"/>
          <w:numId w:val="18"/>
        </w:numPr>
        <w:jc w:val="both"/>
        <w:rPr>
          <w:rFonts w:ascii="Times New Roman" w:hAnsi="Times New Roman" w:cs="Times New Roman"/>
        </w:rPr>
      </w:pPr>
      <w:r>
        <w:rPr>
          <w:rFonts w:ascii="Times New Roman" w:hAnsi="Times New Roman" w:cs="Times New Roman"/>
        </w:rPr>
        <w:t>If so, get out of check by moving the king or placing a piece to block the check</w:t>
      </w:r>
    </w:p>
    <w:p w14:paraId="205E69D1" w14:textId="77777777" w:rsidR="00F26D66" w:rsidRDefault="00F26D66" w:rsidP="00F26D66">
      <w:pPr>
        <w:pStyle w:val="ListParagraph"/>
        <w:numPr>
          <w:ilvl w:val="1"/>
          <w:numId w:val="18"/>
        </w:numPr>
        <w:jc w:val="both"/>
        <w:rPr>
          <w:rFonts w:ascii="Times New Roman" w:hAnsi="Times New Roman" w:cs="Times New Roman"/>
        </w:rPr>
      </w:pPr>
      <w:r>
        <w:rPr>
          <w:rFonts w:ascii="Times New Roman" w:hAnsi="Times New Roman" w:cs="Times New Roman"/>
        </w:rPr>
        <w:lastRenderedPageBreak/>
        <w:t xml:space="preserve">Attempt to put opponent into check (or checkmate, </w:t>
      </w:r>
      <w:proofErr w:type="gramStart"/>
      <w:r>
        <w:rPr>
          <w:rFonts w:ascii="Times New Roman" w:hAnsi="Times New Roman" w:cs="Times New Roman"/>
        </w:rPr>
        <w:t>note:</w:t>
      </w:r>
      <w:proofErr w:type="gramEnd"/>
      <w:r>
        <w:rPr>
          <w:rFonts w:ascii="Times New Roman" w:hAnsi="Times New Roman" w:cs="Times New Roman"/>
        </w:rPr>
        <w:t xml:space="preserve"> checkmating is difficult)</w:t>
      </w:r>
    </w:p>
    <w:p w14:paraId="610E309E" w14:textId="77777777" w:rsidR="00F26D66" w:rsidRDefault="00F26D66" w:rsidP="00F26D66">
      <w:pPr>
        <w:pStyle w:val="ListParagraph"/>
        <w:numPr>
          <w:ilvl w:val="2"/>
          <w:numId w:val="18"/>
        </w:numPr>
        <w:jc w:val="both"/>
        <w:rPr>
          <w:rFonts w:ascii="Times New Roman" w:hAnsi="Times New Roman" w:cs="Times New Roman"/>
        </w:rPr>
      </w:pPr>
      <w:r>
        <w:rPr>
          <w:rFonts w:ascii="Times New Roman" w:hAnsi="Times New Roman" w:cs="Times New Roman"/>
        </w:rPr>
        <w:t>Attempt to put opponent into check without losing your piece</w:t>
      </w:r>
    </w:p>
    <w:p w14:paraId="786C185A" w14:textId="77777777" w:rsidR="00F26D66" w:rsidRDefault="00F26D66" w:rsidP="00F26D66">
      <w:pPr>
        <w:pStyle w:val="ListParagraph"/>
        <w:numPr>
          <w:ilvl w:val="2"/>
          <w:numId w:val="18"/>
        </w:numPr>
        <w:jc w:val="both"/>
        <w:rPr>
          <w:rFonts w:ascii="Times New Roman" w:hAnsi="Times New Roman" w:cs="Times New Roman"/>
        </w:rPr>
      </w:pPr>
      <w:r>
        <w:rPr>
          <w:rFonts w:ascii="Times New Roman" w:hAnsi="Times New Roman" w:cs="Times New Roman"/>
        </w:rPr>
        <w:t xml:space="preserve">Perhaps you have won the game. </w:t>
      </w:r>
    </w:p>
    <w:p w14:paraId="65EF37AB" w14:textId="77777777" w:rsidR="00F26D66" w:rsidRDefault="00F26D66" w:rsidP="00F26D66">
      <w:pPr>
        <w:pStyle w:val="ListParagraph"/>
        <w:numPr>
          <w:ilvl w:val="1"/>
          <w:numId w:val="18"/>
        </w:numPr>
        <w:jc w:val="both"/>
        <w:rPr>
          <w:rFonts w:ascii="Times New Roman" w:hAnsi="Times New Roman" w:cs="Times New Roman"/>
        </w:rPr>
      </w:pPr>
      <w:r>
        <w:rPr>
          <w:rFonts w:ascii="Times New Roman" w:hAnsi="Times New Roman" w:cs="Times New Roman"/>
        </w:rPr>
        <w:t>Determine if any of your pieces are in danger, or you can take their piece.</w:t>
      </w:r>
    </w:p>
    <w:p w14:paraId="25378872" w14:textId="77777777" w:rsidR="00F26D66" w:rsidRDefault="00F26D66" w:rsidP="00F26D66">
      <w:pPr>
        <w:pStyle w:val="ListParagraph"/>
        <w:numPr>
          <w:ilvl w:val="2"/>
          <w:numId w:val="18"/>
        </w:numPr>
        <w:jc w:val="both"/>
        <w:rPr>
          <w:rFonts w:ascii="Times New Roman" w:hAnsi="Times New Roman" w:cs="Times New Roman"/>
        </w:rPr>
      </w:pPr>
      <w:r>
        <w:rPr>
          <w:rFonts w:ascii="Times New Roman" w:hAnsi="Times New Roman" w:cs="Times New Roman"/>
        </w:rPr>
        <w:t>Take their piece OR.</w:t>
      </w:r>
    </w:p>
    <w:p w14:paraId="5E7A316A" w14:textId="77777777" w:rsidR="00F26D66" w:rsidRDefault="00F26D66" w:rsidP="00F26D66">
      <w:pPr>
        <w:pStyle w:val="ListParagraph"/>
        <w:numPr>
          <w:ilvl w:val="2"/>
          <w:numId w:val="18"/>
        </w:numPr>
        <w:jc w:val="both"/>
        <w:rPr>
          <w:rFonts w:ascii="Times New Roman" w:hAnsi="Times New Roman" w:cs="Times New Roman"/>
        </w:rPr>
      </w:pPr>
      <w:r>
        <w:rPr>
          <w:rFonts w:ascii="Times New Roman" w:hAnsi="Times New Roman" w:cs="Times New Roman"/>
        </w:rPr>
        <w:t xml:space="preserve">Attempt to protect your piece.  </w:t>
      </w:r>
    </w:p>
    <w:p w14:paraId="10C68B99" w14:textId="77777777" w:rsidR="00F26D66" w:rsidRDefault="00F26D66" w:rsidP="00F26D66">
      <w:pPr>
        <w:pStyle w:val="ListParagraph"/>
        <w:numPr>
          <w:ilvl w:val="1"/>
          <w:numId w:val="18"/>
        </w:numPr>
        <w:jc w:val="both"/>
        <w:rPr>
          <w:rFonts w:ascii="Times New Roman" w:hAnsi="Times New Roman" w:cs="Times New Roman"/>
        </w:rPr>
      </w:pPr>
      <w:r>
        <w:rPr>
          <w:rFonts w:ascii="Times New Roman" w:hAnsi="Times New Roman" w:cs="Times New Roman"/>
        </w:rPr>
        <w:t>Move a piece (pawns first) forward toward opponent king</w:t>
      </w:r>
    </w:p>
    <w:p w14:paraId="2BE62920" w14:textId="77777777" w:rsidR="00F26D66" w:rsidRDefault="00F26D66" w:rsidP="00F26D66">
      <w:pPr>
        <w:pStyle w:val="ListParagraph"/>
        <w:numPr>
          <w:ilvl w:val="2"/>
          <w:numId w:val="18"/>
        </w:numPr>
        <w:jc w:val="both"/>
        <w:rPr>
          <w:rFonts w:ascii="Times New Roman" w:hAnsi="Times New Roman" w:cs="Times New Roman"/>
        </w:rPr>
      </w:pPr>
      <w:r w:rsidRPr="00244360">
        <w:rPr>
          <w:rFonts w:ascii="Times New Roman" w:hAnsi="Times New Roman" w:cs="Times New Roman"/>
        </w:rPr>
        <w:t>check to see if that piece is in danger of being removed,</w:t>
      </w:r>
      <w:r>
        <w:rPr>
          <w:rFonts w:ascii="Times New Roman" w:hAnsi="Times New Roman" w:cs="Times New Roman"/>
        </w:rPr>
        <w:t xml:space="preserve"> if so,</w:t>
      </w:r>
      <w:r w:rsidRPr="00244360">
        <w:rPr>
          <w:rFonts w:ascii="Times New Roman" w:hAnsi="Times New Roman" w:cs="Times New Roman"/>
        </w:rPr>
        <w:t xml:space="preserve"> move a different piece.</w:t>
      </w:r>
    </w:p>
    <w:p w14:paraId="7E1BDEC9" w14:textId="18D087BE" w:rsidR="00440907" w:rsidRDefault="00440907" w:rsidP="000E5E56">
      <w:pPr>
        <w:jc w:val="both"/>
        <w:rPr>
          <w:rFonts w:ascii="Times New Roman" w:hAnsi="Times New Roman"/>
          <w:b/>
        </w:rPr>
      </w:pPr>
    </w:p>
    <w:p w14:paraId="4291B69E" w14:textId="5232B4EB" w:rsidR="001039BE" w:rsidRDefault="001039BE" w:rsidP="001039BE">
      <w:pPr>
        <w:jc w:val="both"/>
        <w:rPr>
          <w:rFonts w:ascii="Times New Roman" w:hAnsi="Times New Roman"/>
          <w:b/>
          <w:sz w:val="28"/>
        </w:rPr>
      </w:pPr>
      <w:r>
        <w:rPr>
          <w:rFonts w:ascii="Times New Roman" w:hAnsi="Times New Roman"/>
          <w:b/>
          <w:sz w:val="28"/>
        </w:rPr>
        <w:t>Step 1</w:t>
      </w:r>
      <w:r w:rsidR="00F82355">
        <w:rPr>
          <w:rFonts w:ascii="Times New Roman" w:hAnsi="Times New Roman"/>
          <w:b/>
          <w:sz w:val="28"/>
        </w:rPr>
        <w:t>3</w:t>
      </w:r>
      <w:r w:rsidRPr="00A007BD">
        <w:rPr>
          <w:rFonts w:ascii="Times New Roman" w:hAnsi="Times New Roman"/>
          <w:b/>
          <w:sz w:val="28"/>
        </w:rPr>
        <w:t xml:space="preserve">: </w:t>
      </w:r>
      <w:r>
        <w:rPr>
          <w:rFonts w:ascii="Times New Roman" w:hAnsi="Times New Roman"/>
          <w:b/>
          <w:sz w:val="28"/>
        </w:rPr>
        <w:t>JUnits</w:t>
      </w:r>
    </w:p>
    <w:p w14:paraId="12F4413E" w14:textId="2B36B70C" w:rsidR="001039BE" w:rsidRDefault="001039BE" w:rsidP="001039BE">
      <w:pPr>
        <w:pStyle w:val="ListParagraph"/>
        <w:numPr>
          <w:ilvl w:val="0"/>
          <w:numId w:val="3"/>
        </w:numPr>
        <w:jc w:val="both"/>
        <w:rPr>
          <w:rFonts w:ascii="Times New Roman" w:hAnsi="Times New Roman" w:cs="Times New Roman"/>
        </w:rPr>
      </w:pPr>
      <w:r>
        <w:rPr>
          <w:rFonts w:ascii="Times New Roman" w:hAnsi="Times New Roman" w:cs="Times New Roman"/>
        </w:rPr>
        <w:t xml:space="preserve">Write </w:t>
      </w:r>
      <w:r w:rsidR="004C0664">
        <w:rPr>
          <w:rFonts w:ascii="Times New Roman" w:hAnsi="Times New Roman" w:cs="Times New Roman"/>
        </w:rPr>
        <w:t>JUnits test cases to get 100% coverage of the Chess</w:t>
      </w:r>
      <w:r w:rsidR="00A902C7">
        <w:rPr>
          <w:rFonts w:ascii="Times New Roman" w:hAnsi="Times New Roman" w:cs="Times New Roman"/>
        </w:rPr>
        <w:t xml:space="preserve">Model.java class. </w:t>
      </w:r>
      <w:r w:rsidR="00605CE1">
        <w:rPr>
          <w:rFonts w:ascii="Times New Roman" w:hAnsi="Times New Roman" w:cs="Times New Roman"/>
        </w:rPr>
        <w:t xml:space="preserve"> </w:t>
      </w:r>
    </w:p>
    <w:p w14:paraId="1916A0E0" w14:textId="1426600F" w:rsidR="001039BE" w:rsidRDefault="001039BE" w:rsidP="000E5E56">
      <w:pPr>
        <w:jc w:val="both"/>
        <w:rPr>
          <w:rFonts w:ascii="Times New Roman" w:hAnsi="Times New Roman"/>
          <w:b/>
        </w:rPr>
      </w:pPr>
    </w:p>
    <w:p w14:paraId="1F3FD925" w14:textId="77777777" w:rsidR="001039BE" w:rsidRPr="001000A7" w:rsidRDefault="001039BE" w:rsidP="000E5E56">
      <w:pPr>
        <w:jc w:val="both"/>
        <w:rPr>
          <w:rFonts w:ascii="Times New Roman" w:hAnsi="Times New Roman"/>
          <w:b/>
        </w:rPr>
      </w:pPr>
    </w:p>
    <w:p w14:paraId="57AB57A8" w14:textId="715F6A34" w:rsidR="00DD554E" w:rsidRDefault="003923FA" w:rsidP="000E5E56">
      <w:pPr>
        <w:jc w:val="both"/>
        <w:rPr>
          <w:rFonts w:ascii="Times New Roman" w:hAnsi="Times New Roman"/>
          <w:b/>
          <w:sz w:val="28"/>
        </w:rPr>
      </w:pPr>
      <w:r>
        <w:rPr>
          <w:rFonts w:ascii="Times New Roman" w:hAnsi="Times New Roman"/>
          <w:b/>
          <w:sz w:val="28"/>
        </w:rPr>
        <w:t>Javadoc C</w:t>
      </w:r>
      <w:r w:rsidR="00DD554E">
        <w:rPr>
          <w:rFonts w:ascii="Times New Roman" w:hAnsi="Times New Roman"/>
          <w:b/>
          <w:sz w:val="28"/>
        </w:rPr>
        <w:t>ommenting and Codi</w:t>
      </w:r>
      <w:r>
        <w:rPr>
          <w:rFonts w:ascii="Times New Roman" w:hAnsi="Times New Roman"/>
          <w:b/>
          <w:sz w:val="28"/>
        </w:rPr>
        <w:t>ng S</w:t>
      </w:r>
      <w:r w:rsidR="00DD554E">
        <w:rPr>
          <w:rFonts w:ascii="Times New Roman" w:hAnsi="Times New Roman"/>
          <w:b/>
          <w:sz w:val="28"/>
        </w:rPr>
        <w:t>tyle</w:t>
      </w:r>
      <w:r>
        <w:rPr>
          <w:rFonts w:ascii="Times New Roman" w:hAnsi="Times New Roman"/>
          <w:b/>
          <w:sz w:val="28"/>
        </w:rPr>
        <w:t>/Technique</w:t>
      </w:r>
      <w:r w:rsidR="00115043">
        <w:rPr>
          <w:rFonts w:ascii="Times New Roman" w:hAnsi="Times New Roman"/>
          <w:b/>
          <w:sz w:val="28"/>
        </w:rPr>
        <w:t xml:space="preserve"> [10 points]</w:t>
      </w:r>
    </w:p>
    <w:p w14:paraId="04B5402C" w14:textId="3F0996E7" w:rsidR="00210244" w:rsidRDefault="00635903" w:rsidP="008D01F4">
      <w:pPr>
        <w:pStyle w:val="ListParagraph"/>
        <w:numPr>
          <w:ilvl w:val="0"/>
          <w:numId w:val="9"/>
        </w:numPr>
        <w:jc w:val="both"/>
        <w:rPr>
          <w:rFonts w:ascii="Times New Roman" w:hAnsi="Times New Roman"/>
        </w:rPr>
      </w:pPr>
      <w:r w:rsidRPr="005014F2">
        <w:rPr>
          <w:rFonts w:ascii="Times New Roman" w:hAnsi="Times New Roman"/>
        </w:rPr>
        <w:t xml:space="preserve">Use </w:t>
      </w:r>
      <w:hyperlink r:id="rId12" w:history="1">
        <w:r w:rsidR="00D87629">
          <w:rPr>
            <w:rStyle w:val="Hyperlink"/>
          </w:rPr>
          <w:t>Java Coding Style Guide | GVSU School of Computing</w:t>
        </w:r>
      </w:hyperlink>
      <w:r w:rsidR="00D87629">
        <w:t xml:space="preserve"> </w:t>
      </w:r>
      <w:r w:rsidR="007B1293" w:rsidRPr="005014F2">
        <w:rPr>
          <w:rFonts w:ascii="Times New Roman" w:hAnsi="Times New Roman"/>
        </w:rPr>
        <w:t xml:space="preserve">as a guide to </w:t>
      </w:r>
      <w:r w:rsidR="00A34991">
        <w:rPr>
          <w:rFonts w:ascii="Times New Roman" w:hAnsi="Times New Roman"/>
        </w:rPr>
        <w:t xml:space="preserve">document the source code </w:t>
      </w:r>
      <w:r w:rsidR="00DB3866">
        <w:rPr>
          <w:rFonts w:ascii="Times New Roman" w:hAnsi="Times New Roman"/>
        </w:rPr>
        <w:t xml:space="preserve">in your project </w:t>
      </w:r>
      <w:r w:rsidR="00A34991">
        <w:rPr>
          <w:rFonts w:ascii="Times New Roman" w:hAnsi="Times New Roman"/>
        </w:rPr>
        <w:t xml:space="preserve">and </w:t>
      </w:r>
      <w:r w:rsidR="00DB3866">
        <w:rPr>
          <w:rFonts w:ascii="Times New Roman" w:hAnsi="Times New Roman"/>
        </w:rPr>
        <w:t>observe</w:t>
      </w:r>
      <w:r w:rsidR="00A34991">
        <w:rPr>
          <w:rFonts w:ascii="Times New Roman" w:hAnsi="Times New Roman"/>
        </w:rPr>
        <w:t xml:space="preserve"> </w:t>
      </w:r>
      <w:r w:rsidR="00DB3866">
        <w:rPr>
          <w:rFonts w:ascii="Times New Roman" w:hAnsi="Times New Roman"/>
        </w:rPr>
        <w:t xml:space="preserve">good </w:t>
      </w:r>
      <w:r w:rsidR="00A34991">
        <w:rPr>
          <w:rFonts w:ascii="Times New Roman" w:hAnsi="Times New Roman"/>
        </w:rPr>
        <w:t>coding style practices</w:t>
      </w:r>
      <w:r w:rsidRPr="005014F2">
        <w:rPr>
          <w:rFonts w:ascii="Times New Roman" w:hAnsi="Times New Roman"/>
        </w:rPr>
        <w:t>.</w:t>
      </w:r>
    </w:p>
    <w:p w14:paraId="5FA62F33" w14:textId="3AC207E7" w:rsidR="00136ED3" w:rsidRDefault="00136ED3" w:rsidP="00136ED3">
      <w:pPr>
        <w:jc w:val="both"/>
        <w:rPr>
          <w:rFonts w:ascii="Times New Roman" w:hAnsi="Times New Roman"/>
        </w:rPr>
      </w:pPr>
    </w:p>
    <w:p w14:paraId="40B5F1C0" w14:textId="0B213C3D" w:rsidR="00136ED3" w:rsidRPr="00136ED3" w:rsidRDefault="00136ED3" w:rsidP="00136ED3">
      <w:pPr>
        <w:jc w:val="both"/>
        <w:rPr>
          <w:rFonts w:ascii="Times New Roman" w:hAnsi="Times New Roman"/>
        </w:rPr>
      </w:pPr>
    </w:p>
    <w:p w14:paraId="0E3EB950" w14:textId="77777777" w:rsidR="00440907" w:rsidRPr="001000A7" w:rsidRDefault="00440907" w:rsidP="00210244">
      <w:pPr>
        <w:rPr>
          <w:rFonts w:ascii="Times New Roman" w:hAnsi="Times New Roman" w:cs="Georgia"/>
          <w:b/>
          <w:bCs/>
        </w:rPr>
      </w:pPr>
    </w:p>
    <w:p w14:paraId="11220F70" w14:textId="21F7FFC0" w:rsidR="003D3B35" w:rsidRPr="00732D99" w:rsidRDefault="00E61AB5" w:rsidP="00732D99">
      <w:pPr>
        <w:rPr>
          <w:rFonts w:ascii="Times New Roman" w:hAnsi="Times New Roman" w:cs="Times New Roman"/>
          <w:color w:val="000000"/>
        </w:rPr>
      </w:pPr>
      <w:r>
        <w:rPr>
          <w:rFonts w:ascii="Times New Roman" w:hAnsi="Times New Roman" w:cs="Georgia"/>
          <w:b/>
          <w:bCs/>
          <w:sz w:val="28"/>
        </w:rPr>
        <w:t>What/H</w:t>
      </w:r>
      <w:r w:rsidR="00635903">
        <w:rPr>
          <w:rFonts w:ascii="Times New Roman" w:hAnsi="Times New Roman" w:cs="Georgia"/>
          <w:b/>
          <w:bCs/>
          <w:sz w:val="28"/>
        </w:rPr>
        <w:t xml:space="preserve">ow to </w:t>
      </w:r>
      <w:r w:rsidR="003E5EA7">
        <w:rPr>
          <w:rFonts w:ascii="Times New Roman" w:hAnsi="Times New Roman" w:cs="Georgia"/>
          <w:b/>
          <w:bCs/>
          <w:sz w:val="28"/>
        </w:rPr>
        <w:t>Turn</w:t>
      </w:r>
      <w:r w:rsidR="00E73B1A">
        <w:rPr>
          <w:rFonts w:ascii="Times New Roman" w:hAnsi="Times New Roman" w:cs="Georgia"/>
          <w:b/>
          <w:bCs/>
          <w:sz w:val="28"/>
        </w:rPr>
        <w:t xml:space="preserve"> </w:t>
      </w:r>
      <w:commentRangeStart w:id="2"/>
      <w:r w:rsidR="003E5EA7">
        <w:rPr>
          <w:rFonts w:ascii="Times New Roman" w:hAnsi="Times New Roman" w:cs="Georgia"/>
          <w:b/>
          <w:bCs/>
          <w:sz w:val="28"/>
        </w:rPr>
        <w:t>i</w:t>
      </w:r>
      <w:r w:rsidR="009326C2">
        <w:rPr>
          <w:rFonts w:ascii="Times New Roman" w:hAnsi="Times New Roman" w:cs="Georgia"/>
          <w:b/>
          <w:bCs/>
          <w:sz w:val="28"/>
        </w:rPr>
        <w:t>n</w:t>
      </w:r>
      <w:commentRangeEnd w:id="2"/>
      <w:r w:rsidR="00F26D66">
        <w:rPr>
          <w:rStyle w:val="CommentReference"/>
        </w:rPr>
        <w:commentReference w:id="2"/>
      </w:r>
      <w:r w:rsidR="00635903">
        <w:rPr>
          <w:rFonts w:ascii="Times New Roman" w:hAnsi="Times New Roman" w:cs="Georgia"/>
          <w:b/>
          <w:bCs/>
          <w:sz w:val="28"/>
        </w:rPr>
        <w:t>?</w:t>
      </w:r>
    </w:p>
    <w:p w14:paraId="421FFCA5" w14:textId="485D3C93" w:rsidR="00721E0D" w:rsidRDefault="00721E0D" w:rsidP="00CD6D77">
      <w:pPr>
        <w:pStyle w:val="ListParagraph"/>
        <w:numPr>
          <w:ilvl w:val="0"/>
          <w:numId w:val="4"/>
        </w:numPr>
        <w:ind w:left="720"/>
        <w:rPr>
          <w:rFonts w:ascii="Times New Roman" w:hAnsi="Times New Roman"/>
        </w:rPr>
      </w:pPr>
      <w:r>
        <w:rPr>
          <w:rFonts w:ascii="Times New Roman" w:hAnsi="Times New Roman"/>
        </w:rPr>
        <w:t xml:space="preserve">Sign up for project demo (sign-up sheet will be </w:t>
      </w:r>
      <w:r w:rsidR="00962094">
        <w:rPr>
          <w:rFonts w:ascii="Times New Roman" w:hAnsi="Times New Roman"/>
        </w:rPr>
        <w:t>available</w:t>
      </w:r>
      <w:r>
        <w:rPr>
          <w:rFonts w:ascii="Times New Roman" w:hAnsi="Times New Roman"/>
        </w:rPr>
        <w:t xml:space="preserve"> to you later).</w:t>
      </w:r>
    </w:p>
    <w:p w14:paraId="421B2777" w14:textId="0F7C9404" w:rsidR="00E73B1A" w:rsidRDefault="00E73B1A" w:rsidP="00CD6D77">
      <w:pPr>
        <w:pStyle w:val="ListParagraph"/>
        <w:numPr>
          <w:ilvl w:val="0"/>
          <w:numId w:val="4"/>
        </w:numPr>
        <w:ind w:left="720"/>
        <w:rPr>
          <w:rFonts w:ascii="Times New Roman" w:hAnsi="Times New Roman"/>
        </w:rPr>
      </w:pPr>
      <w:r>
        <w:rPr>
          <w:rFonts w:ascii="Times New Roman" w:hAnsi="Times New Roman"/>
        </w:rPr>
        <w:t>Print out a copy of source code and have it ready for demonstration.</w:t>
      </w:r>
    </w:p>
    <w:p w14:paraId="39471726" w14:textId="060EB6A2" w:rsidR="00E73B1A" w:rsidRDefault="00E73B1A" w:rsidP="00CD6D77">
      <w:pPr>
        <w:pStyle w:val="ListParagraph"/>
        <w:numPr>
          <w:ilvl w:val="0"/>
          <w:numId w:val="4"/>
        </w:numPr>
        <w:ind w:left="720"/>
        <w:rPr>
          <w:rFonts w:ascii="Times New Roman" w:hAnsi="Times New Roman"/>
        </w:rPr>
      </w:pPr>
      <w:r>
        <w:rPr>
          <w:rFonts w:ascii="Times New Roman" w:hAnsi="Times New Roman"/>
        </w:rPr>
        <w:t xml:space="preserve">Staple rubric below to front of print out. </w:t>
      </w:r>
    </w:p>
    <w:p w14:paraId="09149A37" w14:textId="3011D294" w:rsidR="007A21AE" w:rsidRDefault="007A21AE">
      <w:pPr>
        <w:rPr>
          <w:rFonts w:ascii="Courier New" w:hAnsi="Courier New" w:cs="Courier New"/>
        </w:rPr>
      </w:pPr>
      <w:r>
        <w:rPr>
          <w:rFonts w:ascii="Courier New" w:hAnsi="Courier New" w:cs="Courier New"/>
        </w:rPr>
        <w:br w:type="page"/>
      </w:r>
    </w:p>
    <w:p w14:paraId="39CDA893" w14:textId="4E99551A" w:rsidR="007A21AE" w:rsidRDefault="00CB2949" w:rsidP="007A21AE">
      <w:pPr>
        <w:pStyle w:val="NoSpacing"/>
        <w:rPr>
          <w:rFonts w:ascii="Times New Roman" w:hAnsi="Times New Roman" w:cs="Times New Roman"/>
          <w:b/>
          <w:sz w:val="32"/>
        </w:rPr>
      </w:pPr>
      <w:r>
        <w:rPr>
          <w:rFonts w:ascii="Times New Roman" w:hAnsi="Times New Roman" w:cs="Times New Roman"/>
          <w:b/>
          <w:sz w:val="32"/>
        </w:rPr>
        <w:lastRenderedPageBreak/>
        <w:t>CIS 163 – Computer Science II</w:t>
      </w:r>
    </w:p>
    <w:p w14:paraId="21C8D6D0" w14:textId="32C24BAA" w:rsidR="007A21AE" w:rsidRPr="002670A3" w:rsidRDefault="00CB77F4" w:rsidP="007A21AE">
      <w:pPr>
        <w:pStyle w:val="NoSpacing"/>
        <w:rPr>
          <w:rFonts w:ascii="Times New Roman" w:hAnsi="Times New Roman" w:cs="Times New Roman"/>
          <w:b/>
          <w:sz w:val="32"/>
        </w:rPr>
      </w:pPr>
      <w:r>
        <w:rPr>
          <w:rFonts w:ascii="Times New Roman" w:hAnsi="Times New Roman" w:cs="Times New Roman"/>
          <w:b/>
          <w:sz w:val="32"/>
        </w:rPr>
        <w:t xml:space="preserve">Project </w:t>
      </w:r>
      <w:ins w:id="3" w:author="Roger Ferguson Travel" w:date="2022-01-18T10:10:00Z">
        <w:r w:rsidR="00371A0B">
          <w:rPr>
            <w:rFonts w:ascii="Times New Roman" w:hAnsi="Times New Roman" w:cs="Times New Roman"/>
            <w:b/>
            <w:sz w:val="32"/>
          </w:rPr>
          <w:t>2</w:t>
        </w:r>
      </w:ins>
      <w:del w:id="4" w:author="Roger Ferguson Travel" w:date="2022-01-18T10:10:00Z">
        <w:r w:rsidDel="00371A0B">
          <w:rPr>
            <w:rFonts w:ascii="Times New Roman" w:hAnsi="Times New Roman" w:cs="Times New Roman"/>
            <w:b/>
            <w:sz w:val="32"/>
          </w:rPr>
          <w:delText>3</w:delText>
        </w:r>
      </w:del>
      <w:r w:rsidR="007A21AE" w:rsidRPr="002670A3">
        <w:rPr>
          <w:rFonts w:ascii="Times New Roman" w:hAnsi="Times New Roman" w:cs="Times New Roman"/>
          <w:b/>
          <w:sz w:val="32"/>
        </w:rPr>
        <w:t xml:space="preserve">: </w:t>
      </w:r>
      <w:r>
        <w:rPr>
          <w:rFonts w:ascii="Times New Roman" w:hAnsi="Times New Roman" w:cs="Times New Roman"/>
          <w:b/>
          <w:sz w:val="32"/>
        </w:rPr>
        <w:t xml:space="preserve">Chess </w:t>
      </w:r>
      <w:commentRangeStart w:id="5"/>
      <w:r>
        <w:rPr>
          <w:rFonts w:ascii="Times New Roman" w:hAnsi="Times New Roman" w:cs="Times New Roman"/>
          <w:b/>
          <w:sz w:val="32"/>
        </w:rPr>
        <w:t>Game</w:t>
      </w:r>
      <w:commentRangeEnd w:id="5"/>
      <w:r w:rsidR="00CB4725">
        <w:rPr>
          <w:rStyle w:val="CommentReference"/>
          <w:rFonts w:eastAsiaTheme="minorHAnsi"/>
          <w:lang w:eastAsia="en-US"/>
        </w:rPr>
        <w:commentReference w:id="5"/>
      </w:r>
    </w:p>
    <w:p w14:paraId="30E5A103" w14:textId="77777777" w:rsidR="007A21AE" w:rsidRPr="002670A3" w:rsidRDefault="007A21AE" w:rsidP="007A21AE">
      <w:pPr>
        <w:pStyle w:val="NoSpacing"/>
        <w:rPr>
          <w:rFonts w:ascii="Times New Roman" w:hAnsi="Times New Roman" w:cs="Times New Roman"/>
          <w:sz w:val="28"/>
        </w:rPr>
      </w:pPr>
    </w:p>
    <w:tbl>
      <w:tblPr>
        <w:tblStyle w:val="TableGrid"/>
        <w:tblW w:w="10080" w:type="dxa"/>
        <w:tblInd w:w="108" w:type="dxa"/>
        <w:tblLook w:val="04A0" w:firstRow="1" w:lastRow="0" w:firstColumn="1" w:lastColumn="0" w:noHBand="0" w:noVBand="1"/>
      </w:tblPr>
      <w:tblGrid>
        <w:gridCol w:w="4320"/>
        <w:gridCol w:w="5760"/>
      </w:tblGrid>
      <w:tr w:rsidR="007A21AE" w:rsidRPr="00EB579C" w14:paraId="4363B7B1" w14:textId="77777777" w:rsidTr="003A36F1">
        <w:tc>
          <w:tcPr>
            <w:tcW w:w="4320" w:type="dxa"/>
          </w:tcPr>
          <w:p w14:paraId="745EB373" w14:textId="77777777" w:rsidR="007A21AE" w:rsidRPr="00EB579C" w:rsidRDefault="007A21AE" w:rsidP="005A0F0F">
            <w:pPr>
              <w:pStyle w:val="NoSpacing"/>
              <w:rPr>
                <w:rFonts w:ascii="Times New Roman" w:hAnsi="Times New Roman" w:cs="Times New Roman"/>
                <w:sz w:val="24"/>
              </w:rPr>
            </w:pPr>
            <w:r w:rsidRPr="00EB579C">
              <w:rPr>
                <w:rFonts w:ascii="Times New Roman" w:hAnsi="Times New Roman" w:cs="Times New Roman"/>
                <w:sz w:val="24"/>
              </w:rPr>
              <w:t>Student Name</w:t>
            </w:r>
          </w:p>
        </w:tc>
        <w:tc>
          <w:tcPr>
            <w:tcW w:w="5760" w:type="dxa"/>
          </w:tcPr>
          <w:p w14:paraId="701727EE" w14:textId="77777777" w:rsidR="007A21AE" w:rsidRPr="00EB579C" w:rsidRDefault="007A21AE" w:rsidP="005A0F0F">
            <w:pPr>
              <w:pStyle w:val="NoSpacing"/>
              <w:rPr>
                <w:rFonts w:ascii="Times New Roman" w:hAnsi="Times New Roman" w:cs="Times New Roman"/>
                <w:sz w:val="24"/>
              </w:rPr>
            </w:pPr>
          </w:p>
        </w:tc>
      </w:tr>
      <w:tr w:rsidR="007A21AE" w:rsidRPr="00EB579C" w14:paraId="003450B5" w14:textId="77777777" w:rsidTr="003A36F1">
        <w:tc>
          <w:tcPr>
            <w:tcW w:w="4320" w:type="dxa"/>
          </w:tcPr>
          <w:p w14:paraId="638AE03C" w14:textId="77777777" w:rsidR="007A21AE" w:rsidRPr="00EB579C" w:rsidRDefault="007A21AE" w:rsidP="005A0F0F">
            <w:pPr>
              <w:pStyle w:val="NoSpacing"/>
              <w:rPr>
                <w:rFonts w:ascii="Times New Roman" w:hAnsi="Times New Roman" w:cs="Times New Roman"/>
                <w:sz w:val="24"/>
              </w:rPr>
            </w:pPr>
            <w:r w:rsidRPr="00EB579C">
              <w:rPr>
                <w:rFonts w:ascii="Times New Roman" w:hAnsi="Times New Roman" w:cs="Times New Roman"/>
                <w:sz w:val="24"/>
              </w:rPr>
              <w:t>Due Date</w:t>
            </w:r>
          </w:p>
        </w:tc>
        <w:tc>
          <w:tcPr>
            <w:tcW w:w="5760" w:type="dxa"/>
          </w:tcPr>
          <w:p w14:paraId="61C93CF4" w14:textId="1D6A6D8A" w:rsidR="007A21AE" w:rsidRPr="00EB579C" w:rsidRDefault="007A21AE" w:rsidP="001A771B">
            <w:pPr>
              <w:pStyle w:val="NoSpacing"/>
              <w:rPr>
                <w:rFonts w:ascii="Times New Roman" w:hAnsi="Times New Roman" w:cs="Times New Roman"/>
                <w:sz w:val="24"/>
              </w:rPr>
            </w:pPr>
          </w:p>
        </w:tc>
      </w:tr>
    </w:tbl>
    <w:p w14:paraId="73D1804D" w14:textId="77777777" w:rsidR="007A21AE" w:rsidRPr="002670A3" w:rsidRDefault="007A21AE" w:rsidP="007A21AE">
      <w:pPr>
        <w:pStyle w:val="NoSpacing"/>
        <w:rPr>
          <w:rFonts w:ascii="Times New Roman" w:hAnsi="Times New Roman" w:cs="Times New Roman"/>
          <w:sz w:val="24"/>
        </w:rPr>
      </w:pPr>
    </w:p>
    <w:tbl>
      <w:tblPr>
        <w:tblStyle w:val="TableGrid"/>
        <w:tblW w:w="10440" w:type="dxa"/>
        <w:tblInd w:w="108" w:type="dxa"/>
        <w:tblLayout w:type="fixed"/>
        <w:tblLook w:val="04A0" w:firstRow="1" w:lastRow="0" w:firstColumn="1" w:lastColumn="0" w:noHBand="0" w:noVBand="1"/>
      </w:tblPr>
      <w:tblGrid>
        <w:gridCol w:w="4860"/>
        <w:gridCol w:w="720"/>
        <w:gridCol w:w="4860"/>
      </w:tblGrid>
      <w:tr w:rsidR="00CB2949" w:rsidRPr="002670A3" w14:paraId="44FCD7DB" w14:textId="77777777" w:rsidTr="00CB2949">
        <w:tc>
          <w:tcPr>
            <w:tcW w:w="4860" w:type="dxa"/>
          </w:tcPr>
          <w:p w14:paraId="47340707" w14:textId="77777777" w:rsidR="007A21AE" w:rsidRPr="002670A3" w:rsidRDefault="007A21AE" w:rsidP="005A0F0F">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720" w:type="dxa"/>
          </w:tcPr>
          <w:p w14:paraId="31FE7787" w14:textId="4888ACDA" w:rsidR="007A21AE" w:rsidRPr="002670A3" w:rsidRDefault="00CB2949" w:rsidP="005A0F0F">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P</w:t>
            </w:r>
            <w:r w:rsidR="007A21AE">
              <w:rPr>
                <w:rFonts w:ascii="Times New Roman" w:hAnsi="Times New Roman" w:cs="Times New Roman"/>
                <w:b/>
                <w:sz w:val="24"/>
                <w:szCs w:val="24"/>
              </w:rPr>
              <w:t xml:space="preserve">ts </w:t>
            </w:r>
          </w:p>
        </w:tc>
        <w:tc>
          <w:tcPr>
            <w:tcW w:w="4860" w:type="dxa"/>
          </w:tcPr>
          <w:p w14:paraId="0A3C43AC" w14:textId="77777777" w:rsidR="007A21AE" w:rsidRPr="002670A3" w:rsidRDefault="007A21AE" w:rsidP="005A0F0F">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Points</w:t>
            </w:r>
            <w:r>
              <w:rPr>
                <w:rFonts w:ascii="Times New Roman" w:hAnsi="Times New Roman" w:cs="Times New Roman"/>
                <w:b/>
                <w:sz w:val="24"/>
                <w:szCs w:val="24"/>
              </w:rPr>
              <w:t xml:space="preserve"> Awarded</w:t>
            </w:r>
          </w:p>
        </w:tc>
      </w:tr>
      <w:tr w:rsidR="00CB2949" w:rsidRPr="002670A3" w14:paraId="55B1E888" w14:textId="77777777" w:rsidTr="00CB2949">
        <w:tc>
          <w:tcPr>
            <w:tcW w:w="4860" w:type="dxa"/>
          </w:tcPr>
          <w:p w14:paraId="32F1B324" w14:textId="77777777" w:rsidR="007A21AE" w:rsidRPr="002670A3" w:rsidRDefault="007A21AE" w:rsidP="005A0F0F">
            <w:pPr>
              <w:pStyle w:val="NoSpacing"/>
              <w:spacing w:before="60" w:after="60"/>
              <w:jc w:val="both"/>
              <w:rPr>
                <w:rFonts w:ascii="Times New Roman" w:hAnsi="Times New Roman" w:cs="Times New Roman"/>
                <w:sz w:val="24"/>
                <w:szCs w:val="24"/>
              </w:rPr>
            </w:pPr>
            <w:r w:rsidRPr="002670A3">
              <w:rPr>
                <w:rFonts w:ascii="Times New Roman" w:hAnsi="Times New Roman" w:cs="Times New Roman"/>
                <w:sz w:val="24"/>
                <w:szCs w:val="24"/>
              </w:rPr>
              <w:t>Javadoc comments and coding style</w:t>
            </w:r>
            <w:r>
              <w:rPr>
                <w:rFonts w:ascii="Times New Roman" w:hAnsi="Times New Roman" w:cs="Times New Roman"/>
                <w:sz w:val="24"/>
                <w:szCs w:val="24"/>
              </w:rPr>
              <w:t>/technique</w:t>
            </w:r>
          </w:p>
          <w:p w14:paraId="7D7249F6" w14:textId="77777777" w:rsidR="007A21AE" w:rsidRPr="002670A3" w:rsidRDefault="007A21AE" w:rsidP="005A0F0F">
            <w:pPr>
              <w:pStyle w:val="NoSpacing"/>
              <w:spacing w:before="60" w:after="60"/>
              <w:jc w:val="both"/>
              <w:rPr>
                <w:rFonts w:ascii="Times New Roman" w:eastAsia="SimSun" w:hAnsi="Times New Roman" w:cs="Times New Roman"/>
                <w:sz w:val="24"/>
                <w:szCs w:val="24"/>
                <w:lang w:eastAsia="en-US"/>
              </w:rPr>
            </w:pPr>
            <w:r w:rsidRPr="002670A3">
              <w:rPr>
                <w:rFonts w:ascii="Times New Roman" w:eastAsia="SimSun" w:hAnsi="Times New Roman" w:cs="Times New Roman"/>
                <w:sz w:val="24"/>
                <w:szCs w:val="24"/>
                <w:lang w:eastAsia="en-US"/>
              </w:rPr>
              <w:t>(</w:t>
            </w:r>
            <w:hyperlink r:id="rId13" w:history="1">
              <w:r w:rsidRPr="002670A3">
                <w:rPr>
                  <w:rStyle w:val="Hyperlink"/>
                  <w:rFonts w:ascii="Times New Roman" w:eastAsia="SimSun" w:hAnsi="Times New Roman" w:cs="Times New Roman"/>
                  <w:lang w:eastAsia="en-US"/>
                </w:rPr>
                <w:t>http://www.cis.gvsu.edu/studentsupport/javaguide</w:t>
              </w:r>
            </w:hyperlink>
            <w:r w:rsidRPr="002670A3">
              <w:rPr>
                <w:rFonts w:ascii="Times New Roman" w:eastAsia="SimSun" w:hAnsi="Times New Roman" w:cs="Times New Roman"/>
                <w:sz w:val="24"/>
                <w:szCs w:val="24"/>
                <w:lang w:eastAsia="en-US"/>
              </w:rPr>
              <w:t>)</w:t>
            </w:r>
          </w:p>
          <w:p w14:paraId="6271E0B0"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(auto format source code in IDE)</w:t>
            </w:r>
          </w:p>
          <w:p w14:paraId="45C5AD42"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 (see Java style guide)</w:t>
            </w:r>
          </w:p>
          <w:p w14:paraId="4B949757"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1E7EC0B2"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7FB32934"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1740A71B"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265769FD"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Every method uses @param and @return </w:t>
            </w:r>
          </w:p>
          <w:p w14:paraId="0289C4B6"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a /***************** separator</w:t>
            </w:r>
          </w:p>
          <w:p w14:paraId="7A4C3DA0" w14:textId="77777777" w:rsidR="005F38CE" w:rsidRPr="00B602C4"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Overall layout, readability, No text wrap</w:t>
            </w:r>
          </w:p>
          <w:p w14:paraId="59E51637" w14:textId="77777777" w:rsidR="005F38CE"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U</w:t>
            </w:r>
            <w:r w:rsidRPr="00B602C4">
              <w:rPr>
                <w:rFonts w:ascii="Times New Roman" w:eastAsia="SimSun" w:hAnsi="Times New Roman" w:cs="Times New Roman"/>
                <w:sz w:val="16"/>
                <w:szCs w:val="16"/>
                <w:lang w:eastAsia="en-US"/>
              </w:rPr>
              <w:t>sing /** … / for each Instance variable</w:t>
            </w:r>
          </w:p>
          <w:p w14:paraId="258E5E7B" w14:textId="3170466C" w:rsidR="007A21AE" w:rsidRPr="005F38CE" w:rsidRDefault="005F38CE" w:rsidP="005F38CE">
            <w:pPr>
              <w:pStyle w:val="NoSpacing"/>
              <w:numPr>
                <w:ilvl w:val="0"/>
                <w:numId w:val="6"/>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 xml:space="preserve">Has </w:t>
            </w:r>
            <w:r w:rsidRPr="00B602C4">
              <w:rPr>
                <w:rFonts w:ascii="Times New Roman" w:eastAsia="SimSun" w:hAnsi="Times New Roman" w:cs="Times New Roman"/>
                <w:sz w:val="16"/>
                <w:szCs w:val="16"/>
                <w:lang w:eastAsia="en-US"/>
              </w:rPr>
              <w:t>many inner “inner” comments</w:t>
            </w:r>
          </w:p>
        </w:tc>
        <w:tc>
          <w:tcPr>
            <w:tcW w:w="720" w:type="dxa"/>
          </w:tcPr>
          <w:p w14:paraId="61CB6082" w14:textId="77777777" w:rsidR="007A21AE" w:rsidRPr="002670A3" w:rsidRDefault="007A21AE" w:rsidP="005A0F0F">
            <w:pPr>
              <w:pStyle w:val="NoSpacing"/>
              <w:spacing w:before="60" w:after="60"/>
              <w:jc w:val="center"/>
              <w:rPr>
                <w:rFonts w:ascii="Times New Roman" w:hAnsi="Times New Roman" w:cs="Times New Roman"/>
                <w:sz w:val="24"/>
                <w:szCs w:val="24"/>
              </w:rPr>
            </w:pPr>
            <w:r w:rsidRPr="002670A3">
              <w:rPr>
                <w:rFonts w:ascii="Times New Roman" w:hAnsi="Times New Roman" w:cs="Times New Roman"/>
                <w:sz w:val="24"/>
                <w:szCs w:val="24"/>
              </w:rPr>
              <w:t>10</w:t>
            </w:r>
          </w:p>
        </w:tc>
        <w:tc>
          <w:tcPr>
            <w:tcW w:w="4860" w:type="dxa"/>
          </w:tcPr>
          <w:p w14:paraId="52425489" w14:textId="77777777" w:rsidR="007A21AE" w:rsidRPr="002670A3" w:rsidRDefault="007A21AE" w:rsidP="005A0F0F">
            <w:pPr>
              <w:pStyle w:val="NoSpacing"/>
              <w:spacing w:before="60" w:after="60"/>
              <w:jc w:val="center"/>
              <w:rPr>
                <w:rFonts w:ascii="Times New Roman" w:hAnsi="Times New Roman" w:cs="Times New Roman"/>
                <w:sz w:val="24"/>
                <w:szCs w:val="24"/>
              </w:rPr>
            </w:pPr>
          </w:p>
        </w:tc>
      </w:tr>
      <w:tr w:rsidR="00CB2949" w:rsidRPr="002670A3" w14:paraId="002EF6C9" w14:textId="77777777" w:rsidTr="00CB2949">
        <w:tc>
          <w:tcPr>
            <w:tcW w:w="4860" w:type="dxa"/>
          </w:tcPr>
          <w:p w14:paraId="15FC9906" w14:textId="6DEEF827" w:rsidR="007A21AE" w:rsidRDefault="006A1C1B" w:rsidP="005A0F0F">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 xml:space="preserve">Steps 1 – </w:t>
            </w:r>
            <w:r w:rsidR="00F26D66">
              <w:rPr>
                <w:rFonts w:ascii="Times New Roman" w:hAnsi="Times New Roman" w:cs="Times New Roman"/>
                <w:sz w:val="24"/>
                <w:szCs w:val="24"/>
              </w:rPr>
              <w:t>5</w:t>
            </w:r>
            <w:r>
              <w:rPr>
                <w:rFonts w:ascii="Times New Roman" w:hAnsi="Times New Roman" w:cs="Times New Roman"/>
                <w:sz w:val="24"/>
                <w:szCs w:val="24"/>
              </w:rPr>
              <w:t>: Base Functionality</w:t>
            </w:r>
          </w:p>
          <w:p w14:paraId="097E1F57" w14:textId="6A64BBAD" w:rsidR="006D7555" w:rsidRPr="00CB2949" w:rsidRDefault="0073168D" w:rsidP="00CD6D77">
            <w:pPr>
              <w:pStyle w:val="NoSpacing"/>
              <w:numPr>
                <w:ilvl w:val="0"/>
                <w:numId w:val="12"/>
              </w:numPr>
              <w:spacing w:before="60" w:after="60"/>
              <w:jc w:val="both"/>
              <w:rPr>
                <w:rFonts w:ascii="Times New Roman" w:hAnsi="Times New Roman" w:cs="Times New Roman"/>
                <w:sz w:val="20"/>
                <w:szCs w:val="20"/>
              </w:rPr>
            </w:pPr>
            <w:r w:rsidRPr="00CB2949">
              <w:rPr>
                <w:rFonts w:ascii="Times New Roman" w:hAnsi="Times New Roman" w:cs="Times New Roman"/>
                <w:sz w:val="20"/>
                <w:szCs w:val="20"/>
              </w:rPr>
              <w:t>Model/View separation</w:t>
            </w:r>
          </w:p>
          <w:p w14:paraId="547E0975" w14:textId="0D3E0932" w:rsidR="00CD6D77" w:rsidRPr="00CB2949" w:rsidRDefault="00274343" w:rsidP="00CD6D77">
            <w:pPr>
              <w:pStyle w:val="NoSpacing"/>
              <w:numPr>
                <w:ilvl w:val="0"/>
                <w:numId w:val="12"/>
              </w:numPr>
              <w:spacing w:before="60" w:after="60"/>
              <w:jc w:val="both"/>
              <w:rPr>
                <w:rFonts w:ascii="Times New Roman" w:hAnsi="Times New Roman" w:cs="Times New Roman"/>
                <w:sz w:val="20"/>
                <w:szCs w:val="20"/>
              </w:rPr>
            </w:pPr>
            <w:r w:rsidRPr="00CB2949">
              <w:rPr>
                <w:rFonts w:ascii="Times New Roman" w:hAnsi="Times New Roman" w:cs="Times New Roman"/>
                <w:sz w:val="20"/>
                <w:szCs w:val="20"/>
              </w:rPr>
              <w:t>Functioning GUI</w:t>
            </w:r>
          </w:p>
          <w:p w14:paraId="3C18CBFA" w14:textId="3ECEE7C6" w:rsidR="00CD6D77" w:rsidRPr="00CB2949" w:rsidRDefault="00CD6D77" w:rsidP="00CD6D77">
            <w:pPr>
              <w:pStyle w:val="NoSpacing"/>
              <w:numPr>
                <w:ilvl w:val="0"/>
                <w:numId w:val="12"/>
              </w:numPr>
              <w:spacing w:before="60" w:after="60"/>
              <w:jc w:val="both"/>
              <w:rPr>
                <w:rFonts w:ascii="Times New Roman" w:hAnsi="Times New Roman" w:cs="Times New Roman"/>
                <w:sz w:val="20"/>
                <w:szCs w:val="20"/>
              </w:rPr>
            </w:pPr>
            <w:r w:rsidRPr="00CB2949">
              <w:rPr>
                <w:rFonts w:ascii="Times New Roman" w:hAnsi="Times New Roman" w:cs="Times New Roman"/>
                <w:sz w:val="20"/>
                <w:szCs w:val="20"/>
              </w:rPr>
              <w:t>Initial chess board is set up correctly</w:t>
            </w:r>
          </w:p>
          <w:p w14:paraId="36B34379" w14:textId="77777777" w:rsidR="00274343" w:rsidRPr="00CB2949" w:rsidRDefault="00CD6D77" w:rsidP="00CD6D77">
            <w:pPr>
              <w:pStyle w:val="NoSpacing"/>
              <w:numPr>
                <w:ilvl w:val="0"/>
                <w:numId w:val="12"/>
              </w:numPr>
              <w:spacing w:before="60" w:after="60"/>
              <w:jc w:val="both"/>
              <w:rPr>
                <w:rFonts w:ascii="Times New Roman" w:hAnsi="Times New Roman" w:cs="Times New Roman"/>
                <w:sz w:val="20"/>
                <w:szCs w:val="20"/>
              </w:rPr>
            </w:pPr>
            <w:r w:rsidRPr="00CB2949">
              <w:rPr>
                <w:rFonts w:ascii="Courier New" w:hAnsi="Courier New" w:cs="Courier New"/>
                <w:sz w:val="20"/>
                <w:szCs w:val="20"/>
              </w:rPr>
              <w:t>Pawn</w:t>
            </w:r>
            <w:r w:rsidRPr="00CB2949">
              <w:rPr>
                <w:rFonts w:ascii="Times New Roman" w:hAnsi="Times New Roman" w:cs="Times New Roman"/>
                <w:sz w:val="20"/>
                <w:szCs w:val="20"/>
              </w:rPr>
              <w:t xml:space="preserve"> and </w:t>
            </w:r>
            <w:r w:rsidRPr="00CB2949">
              <w:rPr>
                <w:rFonts w:ascii="Courier New" w:hAnsi="Courier New" w:cs="Courier New"/>
                <w:sz w:val="20"/>
                <w:szCs w:val="20"/>
              </w:rPr>
              <w:t>Rook</w:t>
            </w:r>
            <w:r w:rsidRPr="00CB2949">
              <w:rPr>
                <w:rFonts w:ascii="Times New Roman" w:hAnsi="Times New Roman" w:cs="Times New Roman"/>
                <w:sz w:val="20"/>
                <w:szCs w:val="20"/>
              </w:rPr>
              <w:t xml:space="preserve"> pieces move correctly</w:t>
            </w:r>
          </w:p>
          <w:p w14:paraId="553BDC98" w14:textId="10D1872C" w:rsidR="00CD6D77" w:rsidRPr="0069054D" w:rsidRDefault="00CD6D77" w:rsidP="0069054D">
            <w:pPr>
              <w:pStyle w:val="NoSpacing"/>
              <w:numPr>
                <w:ilvl w:val="0"/>
                <w:numId w:val="12"/>
              </w:numPr>
              <w:spacing w:before="60" w:after="60"/>
              <w:jc w:val="both"/>
              <w:rPr>
                <w:rFonts w:ascii="Times New Roman" w:hAnsi="Times New Roman" w:cs="Times New Roman"/>
                <w:sz w:val="20"/>
                <w:szCs w:val="20"/>
              </w:rPr>
            </w:pPr>
            <w:r w:rsidRPr="00CB2949">
              <w:rPr>
                <w:rFonts w:ascii="Courier New" w:hAnsi="Courier New" w:cs="Courier New"/>
                <w:sz w:val="20"/>
                <w:szCs w:val="20"/>
              </w:rPr>
              <w:t>King</w:t>
            </w:r>
            <w:r w:rsidRPr="00CB2949">
              <w:rPr>
                <w:rFonts w:ascii="Times New Roman" w:hAnsi="Times New Roman" w:cs="Times New Roman"/>
                <w:sz w:val="20"/>
                <w:szCs w:val="20"/>
              </w:rPr>
              <w:t xml:space="preserve">, </w:t>
            </w:r>
            <w:r w:rsidRPr="00CB2949">
              <w:rPr>
                <w:rFonts w:ascii="Courier New" w:hAnsi="Courier New" w:cs="Courier New"/>
                <w:sz w:val="20"/>
                <w:szCs w:val="20"/>
              </w:rPr>
              <w:t>Queen</w:t>
            </w:r>
            <w:r w:rsidRPr="00CB2949">
              <w:rPr>
                <w:rFonts w:ascii="Times New Roman" w:hAnsi="Times New Roman" w:cs="Times New Roman"/>
                <w:sz w:val="20"/>
                <w:szCs w:val="20"/>
              </w:rPr>
              <w:t xml:space="preserve">, </w:t>
            </w:r>
            <w:r w:rsidRPr="00CB2949">
              <w:rPr>
                <w:rFonts w:ascii="Courier New" w:hAnsi="Courier New" w:cs="Courier New"/>
                <w:sz w:val="20"/>
                <w:szCs w:val="20"/>
              </w:rPr>
              <w:t>Knight</w:t>
            </w:r>
            <w:r w:rsidRPr="00CB2949">
              <w:rPr>
                <w:rFonts w:ascii="Times New Roman" w:hAnsi="Times New Roman" w:cs="Times New Roman"/>
                <w:sz w:val="20"/>
                <w:szCs w:val="20"/>
              </w:rPr>
              <w:t xml:space="preserve">, and </w:t>
            </w:r>
            <w:r w:rsidRPr="00CB2949">
              <w:rPr>
                <w:rFonts w:ascii="Courier New" w:hAnsi="Courier New" w:cs="Courier New"/>
                <w:sz w:val="20"/>
                <w:szCs w:val="20"/>
              </w:rPr>
              <w:t>Bishop</w:t>
            </w:r>
            <w:r w:rsidRPr="00CB2949">
              <w:rPr>
                <w:rFonts w:ascii="Times New Roman" w:hAnsi="Times New Roman" w:cs="Times New Roman"/>
                <w:sz w:val="20"/>
                <w:szCs w:val="20"/>
              </w:rPr>
              <w:t xml:space="preserve"> </w:t>
            </w:r>
          </w:p>
        </w:tc>
        <w:tc>
          <w:tcPr>
            <w:tcW w:w="720" w:type="dxa"/>
          </w:tcPr>
          <w:p w14:paraId="748A9D77" w14:textId="006EF8D9" w:rsidR="007A21AE" w:rsidRPr="002670A3" w:rsidRDefault="00F47AF4" w:rsidP="005A0F0F">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20</w:t>
            </w:r>
          </w:p>
        </w:tc>
        <w:tc>
          <w:tcPr>
            <w:tcW w:w="4860" w:type="dxa"/>
          </w:tcPr>
          <w:p w14:paraId="04C7CDCD" w14:textId="77777777" w:rsidR="007A21AE" w:rsidRPr="002670A3" w:rsidRDefault="007A21AE" w:rsidP="005A0F0F">
            <w:pPr>
              <w:pStyle w:val="NoSpacing"/>
              <w:spacing w:before="60" w:after="60"/>
              <w:jc w:val="center"/>
              <w:rPr>
                <w:rFonts w:ascii="Times New Roman" w:hAnsi="Times New Roman" w:cs="Times New Roman"/>
                <w:sz w:val="24"/>
                <w:szCs w:val="24"/>
              </w:rPr>
            </w:pPr>
          </w:p>
        </w:tc>
      </w:tr>
      <w:tr w:rsidR="00CB2949" w:rsidRPr="002670A3" w14:paraId="15409B2C" w14:textId="77777777" w:rsidTr="00CB2949">
        <w:tc>
          <w:tcPr>
            <w:tcW w:w="4860" w:type="dxa"/>
          </w:tcPr>
          <w:p w14:paraId="0E4007F4" w14:textId="3C4D5E9F" w:rsidR="007A21AE" w:rsidRDefault="006A1C1B" w:rsidP="005A0F0F">
            <w:pPr>
              <w:pStyle w:val="NoSpacing"/>
              <w:spacing w:before="60" w:after="60"/>
              <w:rPr>
                <w:rFonts w:ascii="Times New Roman" w:hAnsi="Times New Roman" w:cs="Times New Roman"/>
                <w:sz w:val="24"/>
                <w:szCs w:val="24"/>
              </w:rPr>
            </w:pPr>
            <w:r>
              <w:rPr>
                <w:rFonts w:ascii="Times New Roman" w:hAnsi="Times New Roman" w:cs="Times New Roman"/>
                <w:sz w:val="24"/>
                <w:szCs w:val="24"/>
              </w:rPr>
              <w:t xml:space="preserve">Step </w:t>
            </w:r>
            <w:proofErr w:type="gramStart"/>
            <w:r w:rsidR="00CB4725">
              <w:rPr>
                <w:rFonts w:ascii="Times New Roman" w:hAnsi="Times New Roman" w:cs="Times New Roman"/>
                <w:sz w:val="24"/>
                <w:szCs w:val="24"/>
              </w:rPr>
              <w:t xml:space="preserve">6 </w:t>
            </w:r>
            <w:r w:rsidR="005A0F0F">
              <w:rPr>
                <w:rFonts w:ascii="Times New Roman" w:hAnsi="Times New Roman" w:cs="Times New Roman"/>
                <w:sz w:val="24"/>
                <w:szCs w:val="24"/>
              </w:rPr>
              <w:t>:</w:t>
            </w:r>
            <w:proofErr w:type="gramEnd"/>
            <w:r w:rsidR="005A0F0F">
              <w:rPr>
                <w:rFonts w:ascii="Times New Roman" w:hAnsi="Times New Roman" w:cs="Times New Roman"/>
                <w:sz w:val="24"/>
                <w:szCs w:val="24"/>
              </w:rPr>
              <w:t xml:space="preserve"> Additional functionality</w:t>
            </w:r>
          </w:p>
          <w:p w14:paraId="564A3387" w14:textId="10E3B114" w:rsidR="005A0F0F" w:rsidRPr="00CB2949" w:rsidRDefault="00BE255F" w:rsidP="00CB2949">
            <w:pPr>
              <w:pStyle w:val="NoSpacing"/>
              <w:numPr>
                <w:ilvl w:val="0"/>
                <w:numId w:val="12"/>
              </w:numPr>
              <w:spacing w:before="60" w:after="60"/>
              <w:jc w:val="both"/>
              <w:rPr>
                <w:rFonts w:ascii="Times New Roman" w:hAnsi="Times New Roman" w:cs="Times New Roman"/>
                <w:sz w:val="20"/>
                <w:szCs w:val="20"/>
              </w:rPr>
            </w:pPr>
            <w:r w:rsidRPr="00CB2949">
              <w:rPr>
                <w:rFonts w:ascii="Times New Roman" w:hAnsi="Times New Roman" w:cs="Times New Roman"/>
                <w:sz w:val="20"/>
                <w:szCs w:val="20"/>
              </w:rPr>
              <w:t>King piece move</w:t>
            </w:r>
            <w:r w:rsidR="007A7E09" w:rsidRPr="00CB2949">
              <w:rPr>
                <w:rFonts w:ascii="Times New Roman" w:hAnsi="Times New Roman" w:cs="Times New Roman"/>
                <w:sz w:val="20"/>
                <w:szCs w:val="20"/>
              </w:rPr>
              <w:t>s</w:t>
            </w:r>
            <w:r w:rsidRPr="00CB2949">
              <w:rPr>
                <w:rFonts w:ascii="Times New Roman" w:hAnsi="Times New Roman" w:cs="Times New Roman"/>
                <w:sz w:val="20"/>
                <w:szCs w:val="20"/>
              </w:rPr>
              <w:t xml:space="preserve"> correctly</w:t>
            </w:r>
          </w:p>
          <w:p w14:paraId="61E80B79" w14:textId="0A0D0CDC" w:rsidR="005A0F0F" w:rsidRPr="00CB2949" w:rsidRDefault="007B38F4" w:rsidP="00CB2949">
            <w:pPr>
              <w:pStyle w:val="NoSpacing"/>
              <w:numPr>
                <w:ilvl w:val="0"/>
                <w:numId w:val="12"/>
              </w:numPr>
              <w:spacing w:before="60" w:after="60"/>
              <w:jc w:val="both"/>
              <w:rPr>
                <w:rFonts w:ascii="Times New Roman" w:hAnsi="Times New Roman" w:cs="Times New Roman"/>
                <w:sz w:val="20"/>
                <w:szCs w:val="20"/>
              </w:rPr>
            </w:pPr>
            <w:r w:rsidRPr="00CB2949">
              <w:rPr>
                <w:rFonts w:ascii="Times New Roman" w:hAnsi="Times New Roman" w:cs="Times New Roman"/>
                <w:sz w:val="20"/>
                <w:szCs w:val="20"/>
              </w:rPr>
              <w:t>Queen piece move</w:t>
            </w:r>
            <w:r w:rsidR="007A7E09" w:rsidRPr="00CB2949">
              <w:rPr>
                <w:rFonts w:ascii="Times New Roman" w:hAnsi="Times New Roman" w:cs="Times New Roman"/>
                <w:sz w:val="20"/>
                <w:szCs w:val="20"/>
              </w:rPr>
              <w:t>s</w:t>
            </w:r>
            <w:r w:rsidRPr="00CB2949">
              <w:rPr>
                <w:rFonts w:ascii="Times New Roman" w:hAnsi="Times New Roman" w:cs="Times New Roman"/>
                <w:sz w:val="20"/>
                <w:szCs w:val="20"/>
              </w:rPr>
              <w:t xml:space="preserve"> correctly</w:t>
            </w:r>
          </w:p>
          <w:p w14:paraId="43DA8BAD" w14:textId="31B2F710" w:rsidR="005A0F0F" w:rsidRPr="00CB2949" w:rsidRDefault="007B38F4" w:rsidP="00CB2949">
            <w:pPr>
              <w:pStyle w:val="NoSpacing"/>
              <w:numPr>
                <w:ilvl w:val="0"/>
                <w:numId w:val="12"/>
              </w:numPr>
              <w:spacing w:before="60" w:after="60"/>
              <w:jc w:val="both"/>
              <w:rPr>
                <w:rFonts w:ascii="Times New Roman" w:hAnsi="Times New Roman" w:cs="Times New Roman"/>
                <w:sz w:val="20"/>
                <w:szCs w:val="20"/>
              </w:rPr>
            </w:pPr>
            <w:r w:rsidRPr="00CB2949">
              <w:rPr>
                <w:rFonts w:ascii="Times New Roman" w:hAnsi="Times New Roman" w:cs="Times New Roman"/>
                <w:sz w:val="20"/>
                <w:szCs w:val="20"/>
              </w:rPr>
              <w:t>Knight piece move</w:t>
            </w:r>
            <w:r w:rsidR="007A7E09" w:rsidRPr="00CB2949">
              <w:rPr>
                <w:rFonts w:ascii="Times New Roman" w:hAnsi="Times New Roman" w:cs="Times New Roman"/>
                <w:sz w:val="20"/>
                <w:szCs w:val="20"/>
              </w:rPr>
              <w:t>s</w:t>
            </w:r>
            <w:r w:rsidRPr="00CB2949">
              <w:rPr>
                <w:rFonts w:ascii="Times New Roman" w:hAnsi="Times New Roman" w:cs="Times New Roman"/>
                <w:sz w:val="20"/>
                <w:szCs w:val="20"/>
              </w:rPr>
              <w:t xml:space="preserve"> correctly</w:t>
            </w:r>
          </w:p>
          <w:p w14:paraId="4CF3FCB6" w14:textId="39BD01EC" w:rsidR="006A1C1B" w:rsidRPr="002670A3" w:rsidRDefault="007B38F4" w:rsidP="00CB2949">
            <w:pPr>
              <w:pStyle w:val="NoSpacing"/>
              <w:numPr>
                <w:ilvl w:val="0"/>
                <w:numId w:val="12"/>
              </w:numPr>
              <w:spacing w:before="60" w:after="60"/>
              <w:jc w:val="both"/>
              <w:rPr>
                <w:rFonts w:ascii="Times New Roman" w:hAnsi="Times New Roman" w:cs="Times New Roman"/>
                <w:sz w:val="24"/>
                <w:szCs w:val="24"/>
              </w:rPr>
            </w:pPr>
            <w:r w:rsidRPr="00CB2949">
              <w:rPr>
                <w:rFonts w:ascii="Times New Roman" w:hAnsi="Times New Roman" w:cs="Times New Roman"/>
                <w:sz w:val="20"/>
                <w:szCs w:val="20"/>
              </w:rPr>
              <w:t>Bishop piece move</w:t>
            </w:r>
            <w:r w:rsidR="007A7E09" w:rsidRPr="00CB2949">
              <w:rPr>
                <w:rFonts w:ascii="Times New Roman" w:hAnsi="Times New Roman" w:cs="Times New Roman"/>
                <w:sz w:val="20"/>
                <w:szCs w:val="20"/>
              </w:rPr>
              <w:t>s</w:t>
            </w:r>
            <w:r w:rsidRPr="00CB2949">
              <w:rPr>
                <w:rFonts w:ascii="Times New Roman" w:hAnsi="Times New Roman" w:cs="Times New Roman"/>
                <w:sz w:val="20"/>
                <w:szCs w:val="20"/>
              </w:rPr>
              <w:t xml:space="preserve"> correctly</w:t>
            </w:r>
          </w:p>
        </w:tc>
        <w:tc>
          <w:tcPr>
            <w:tcW w:w="720" w:type="dxa"/>
          </w:tcPr>
          <w:p w14:paraId="6E1BF5DC" w14:textId="4F0282F5" w:rsidR="005A0F0F" w:rsidRDefault="00244360" w:rsidP="005A0F0F">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p w14:paraId="0C1A6DA6" w14:textId="35788BAD" w:rsidR="006A1C1B" w:rsidRDefault="006A1C1B" w:rsidP="005A0F0F">
            <w:pPr>
              <w:pStyle w:val="NoSpacing"/>
              <w:spacing w:before="60" w:after="60"/>
              <w:jc w:val="center"/>
              <w:rPr>
                <w:rFonts w:ascii="Times New Roman" w:hAnsi="Times New Roman" w:cs="Times New Roman"/>
                <w:sz w:val="24"/>
                <w:szCs w:val="24"/>
              </w:rPr>
            </w:pPr>
          </w:p>
          <w:p w14:paraId="47329FAB" w14:textId="248FA34D" w:rsidR="006A1C1B" w:rsidRPr="002670A3" w:rsidRDefault="006A1C1B" w:rsidP="005A0F0F">
            <w:pPr>
              <w:pStyle w:val="NoSpacing"/>
              <w:spacing w:before="60" w:after="60"/>
              <w:jc w:val="center"/>
              <w:rPr>
                <w:rFonts w:ascii="Times New Roman" w:hAnsi="Times New Roman" w:cs="Times New Roman"/>
                <w:sz w:val="24"/>
                <w:szCs w:val="24"/>
              </w:rPr>
            </w:pPr>
          </w:p>
        </w:tc>
        <w:tc>
          <w:tcPr>
            <w:tcW w:w="4860" w:type="dxa"/>
          </w:tcPr>
          <w:p w14:paraId="7C243CE2" w14:textId="77777777" w:rsidR="007A21AE" w:rsidRPr="002670A3" w:rsidRDefault="007A21AE" w:rsidP="005A0F0F">
            <w:pPr>
              <w:pStyle w:val="NoSpacing"/>
              <w:spacing w:before="60" w:after="60"/>
              <w:jc w:val="center"/>
              <w:rPr>
                <w:rFonts w:ascii="Times New Roman" w:hAnsi="Times New Roman" w:cs="Times New Roman"/>
                <w:b/>
                <w:sz w:val="24"/>
                <w:szCs w:val="24"/>
              </w:rPr>
            </w:pPr>
          </w:p>
        </w:tc>
      </w:tr>
      <w:tr w:rsidR="00CB2949" w:rsidRPr="002670A3" w14:paraId="07C71A0C" w14:textId="77777777" w:rsidTr="00CB2949">
        <w:tc>
          <w:tcPr>
            <w:tcW w:w="4860" w:type="dxa"/>
          </w:tcPr>
          <w:p w14:paraId="7325E74A" w14:textId="7F33BFAB" w:rsidR="007A21AE" w:rsidRDefault="003E4F6E" w:rsidP="005A0F0F">
            <w:pPr>
              <w:pStyle w:val="NoSpacing"/>
              <w:spacing w:before="60" w:after="60"/>
              <w:rPr>
                <w:rFonts w:ascii="Times New Roman" w:hAnsi="Times New Roman" w:cs="Times New Roman"/>
                <w:sz w:val="24"/>
                <w:szCs w:val="24"/>
              </w:rPr>
            </w:pPr>
            <w:r>
              <w:rPr>
                <w:rFonts w:ascii="Times New Roman" w:hAnsi="Times New Roman" w:cs="Times New Roman"/>
                <w:sz w:val="24"/>
                <w:szCs w:val="24"/>
              </w:rPr>
              <w:t xml:space="preserve">Step </w:t>
            </w:r>
            <w:r w:rsidR="00F47AF4">
              <w:rPr>
                <w:rFonts w:ascii="Times New Roman" w:hAnsi="Times New Roman" w:cs="Times New Roman"/>
                <w:sz w:val="24"/>
                <w:szCs w:val="24"/>
              </w:rPr>
              <w:t>7</w:t>
            </w:r>
            <w:r w:rsidR="00E35C6F">
              <w:rPr>
                <w:rFonts w:ascii="Times New Roman" w:hAnsi="Times New Roman" w:cs="Times New Roman"/>
                <w:sz w:val="24"/>
                <w:szCs w:val="24"/>
              </w:rPr>
              <w:t>: Additional functionality</w:t>
            </w:r>
          </w:p>
          <w:p w14:paraId="6A8D9E34" w14:textId="0BB8C413" w:rsidR="00E35C6F" w:rsidRPr="0042141E" w:rsidRDefault="003E4F6E" w:rsidP="00CB2949">
            <w:pPr>
              <w:pStyle w:val="NoSpacing"/>
              <w:numPr>
                <w:ilvl w:val="0"/>
                <w:numId w:val="12"/>
              </w:numPr>
              <w:spacing w:before="60" w:after="60"/>
              <w:jc w:val="both"/>
              <w:rPr>
                <w:rFonts w:ascii="Times New Roman" w:hAnsi="Times New Roman" w:cs="Times New Roman"/>
                <w:sz w:val="24"/>
                <w:szCs w:val="24"/>
              </w:rPr>
            </w:pPr>
            <w:proofErr w:type="spellStart"/>
            <w:proofErr w:type="gramStart"/>
            <w:r w:rsidRPr="00CB2949">
              <w:rPr>
                <w:rFonts w:ascii="Times New Roman" w:hAnsi="Times New Roman" w:cs="Times New Roman"/>
                <w:sz w:val="20"/>
                <w:szCs w:val="20"/>
              </w:rPr>
              <w:t>inCheck</w:t>
            </w:r>
            <w:proofErr w:type="spellEnd"/>
            <w:r w:rsidRPr="00CB2949">
              <w:rPr>
                <w:rFonts w:ascii="Times New Roman" w:hAnsi="Times New Roman" w:cs="Times New Roman"/>
                <w:sz w:val="20"/>
                <w:szCs w:val="20"/>
              </w:rPr>
              <w:t>(</w:t>
            </w:r>
            <w:proofErr w:type="gramEnd"/>
            <w:r w:rsidRPr="00CB2949">
              <w:rPr>
                <w:rFonts w:ascii="Times New Roman" w:hAnsi="Times New Roman" w:cs="Times New Roman"/>
                <w:sz w:val="20"/>
                <w:szCs w:val="20"/>
              </w:rPr>
              <w:t xml:space="preserve">) of </w:t>
            </w:r>
            <w:proofErr w:type="spellStart"/>
            <w:r w:rsidRPr="00CB2949">
              <w:rPr>
                <w:rFonts w:ascii="Times New Roman" w:hAnsi="Times New Roman" w:cs="Times New Roman"/>
                <w:sz w:val="20"/>
                <w:szCs w:val="20"/>
              </w:rPr>
              <w:t>ChessModel</w:t>
            </w:r>
            <w:proofErr w:type="spellEnd"/>
            <w:r w:rsidRPr="00CB2949">
              <w:rPr>
                <w:rFonts w:ascii="Times New Roman" w:hAnsi="Times New Roman" w:cs="Times New Roman"/>
                <w:sz w:val="20"/>
                <w:szCs w:val="20"/>
              </w:rPr>
              <w:t xml:space="preserve"> class</w:t>
            </w:r>
            <w:r w:rsidR="00E35C6F" w:rsidRPr="00CB2949">
              <w:rPr>
                <w:rFonts w:ascii="Times New Roman" w:hAnsi="Times New Roman" w:cs="Times New Roman"/>
                <w:sz w:val="20"/>
                <w:szCs w:val="20"/>
              </w:rPr>
              <w:t xml:space="preserve"> </w:t>
            </w:r>
          </w:p>
        </w:tc>
        <w:tc>
          <w:tcPr>
            <w:tcW w:w="720" w:type="dxa"/>
          </w:tcPr>
          <w:p w14:paraId="689A2415" w14:textId="77777777" w:rsidR="00E35C6F" w:rsidRDefault="00E35C6F" w:rsidP="005A0F0F">
            <w:pPr>
              <w:pStyle w:val="NoSpacing"/>
              <w:spacing w:before="60" w:after="60"/>
              <w:jc w:val="center"/>
              <w:rPr>
                <w:rFonts w:ascii="Times New Roman" w:hAnsi="Times New Roman" w:cs="Times New Roman"/>
                <w:sz w:val="24"/>
                <w:szCs w:val="24"/>
              </w:rPr>
            </w:pPr>
          </w:p>
          <w:p w14:paraId="55FB2C12" w14:textId="1324DE67" w:rsidR="003E4F6E" w:rsidRPr="002670A3" w:rsidRDefault="00244360" w:rsidP="005A0F0F">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1FD6A00F" w14:textId="77777777" w:rsidR="007A21AE" w:rsidRPr="002670A3" w:rsidRDefault="007A21AE" w:rsidP="005A0F0F">
            <w:pPr>
              <w:pStyle w:val="NoSpacing"/>
              <w:spacing w:before="60" w:after="60"/>
              <w:jc w:val="center"/>
              <w:rPr>
                <w:rFonts w:ascii="Times New Roman" w:hAnsi="Times New Roman" w:cs="Times New Roman"/>
                <w:b/>
                <w:sz w:val="24"/>
                <w:szCs w:val="24"/>
              </w:rPr>
            </w:pPr>
          </w:p>
        </w:tc>
      </w:tr>
      <w:tr w:rsidR="00CB2949" w:rsidRPr="00C12FD5" w14:paraId="6948F4C9" w14:textId="77777777" w:rsidTr="00CB2949">
        <w:tc>
          <w:tcPr>
            <w:tcW w:w="4860" w:type="dxa"/>
          </w:tcPr>
          <w:p w14:paraId="6AD5810A" w14:textId="7F4CFA7A" w:rsidR="00A007BD" w:rsidRDefault="00A007BD" w:rsidP="00F97E0F">
            <w:pPr>
              <w:pStyle w:val="NoSpacing"/>
              <w:spacing w:before="60" w:after="60"/>
              <w:rPr>
                <w:rFonts w:ascii="Times New Roman" w:hAnsi="Times New Roman" w:cs="Times New Roman"/>
                <w:sz w:val="24"/>
                <w:szCs w:val="24"/>
              </w:rPr>
            </w:pPr>
            <w:r>
              <w:rPr>
                <w:rFonts w:ascii="Times New Roman" w:hAnsi="Times New Roman" w:cs="Times New Roman"/>
                <w:sz w:val="24"/>
                <w:szCs w:val="24"/>
              </w:rPr>
              <w:t xml:space="preserve">Step </w:t>
            </w:r>
            <w:r w:rsidR="00F47AF4">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00F82355">
              <w:rPr>
                <w:rFonts w:ascii="Times New Roman" w:hAnsi="Times New Roman" w:cs="Times New Roman"/>
                <w:sz w:val="24"/>
                <w:szCs w:val="24"/>
              </w:rPr>
              <w:t>CheckMate</w:t>
            </w:r>
            <w:proofErr w:type="spellEnd"/>
          </w:p>
          <w:p w14:paraId="556FA367" w14:textId="071C45C9" w:rsidR="0061123D" w:rsidRPr="00244360" w:rsidRDefault="00A007BD" w:rsidP="00244360">
            <w:pPr>
              <w:pStyle w:val="NoSpacing"/>
              <w:numPr>
                <w:ilvl w:val="0"/>
                <w:numId w:val="12"/>
              </w:numPr>
              <w:spacing w:before="60" w:after="60"/>
              <w:jc w:val="both"/>
              <w:rPr>
                <w:rFonts w:ascii="Times New Roman" w:hAnsi="Times New Roman" w:cs="Times New Roman"/>
                <w:sz w:val="24"/>
                <w:szCs w:val="24"/>
              </w:rPr>
            </w:pPr>
            <w:proofErr w:type="spellStart"/>
            <w:proofErr w:type="gramStart"/>
            <w:r w:rsidRPr="00CB2949">
              <w:rPr>
                <w:rFonts w:ascii="Times New Roman" w:hAnsi="Times New Roman" w:cs="Times New Roman"/>
                <w:sz w:val="20"/>
                <w:szCs w:val="20"/>
              </w:rPr>
              <w:t>isComplete</w:t>
            </w:r>
            <w:proofErr w:type="spellEnd"/>
            <w:r w:rsidRPr="00CB2949">
              <w:rPr>
                <w:rFonts w:ascii="Times New Roman" w:hAnsi="Times New Roman" w:cs="Times New Roman"/>
                <w:sz w:val="20"/>
                <w:szCs w:val="20"/>
              </w:rPr>
              <w:t>(</w:t>
            </w:r>
            <w:proofErr w:type="gramEnd"/>
            <w:r w:rsidRPr="00CB2949">
              <w:rPr>
                <w:rFonts w:ascii="Times New Roman" w:hAnsi="Times New Roman" w:cs="Times New Roman"/>
                <w:sz w:val="20"/>
                <w:szCs w:val="20"/>
              </w:rPr>
              <w:t xml:space="preserve">) of </w:t>
            </w:r>
            <w:proofErr w:type="spellStart"/>
            <w:r w:rsidRPr="00CB2949">
              <w:rPr>
                <w:rFonts w:ascii="Times New Roman" w:hAnsi="Times New Roman" w:cs="Times New Roman"/>
                <w:sz w:val="20"/>
                <w:szCs w:val="20"/>
              </w:rPr>
              <w:t>ChessModel</w:t>
            </w:r>
            <w:proofErr w:type="spellEnd"/>
            <w:r w:rsidRPr="00CB2949">
              <w:rPr>
                <w:rFonts w:ascii="Times New Roman" w:hAnsi="Times New Roman" w:cs="Times New Roman"/>
                <w:sz w:val="20"/>
                <w:szCs w:val="20"/>
              </w:rPr>
              <w:t xml:space="preserve"> class</w:t>
            </w:r>
          </w:p>
        </w:tc>
        <w:tc>
          <w:tcPr>
            <w:tcW w:w="720" w:type="dxa"/>
          </w:tcPr>
          <w:p w14:paraId="36DC9B9B" w14:textId="7143A74C" w:rsidR="00A007BD" w:rsidRPr="00C12FD5" w:rsidRDefault="00244360" w:rsidP="00F97E0F">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484A6672" w14:textId="77777777" w:rsidR="00A007BD" w:rsidRPr="00C12FD5" w:rsidRDefault="00A007BD" w:rsidP="00F97E0F">
            <w:pPr>
              <w:pStyle w:val="NoSpacing"/>
              <w:spacing w:before="60" w:after="60"/>
              <w:jc w:val="center"/>
              <w:rPr>
                <w:rFonts w:ascii="Times New Roman" w:hAnsi="Times New Roman" w:cs="Times New Roman"/>
                <w:sz w:val="24"/>
                <w:szCs w:val="24"/>
              </w:rPr>
            </w:pPr>
          </w:p>
        </w:tc>
      </w:tr>
      <w:tr w:rsidR="00F47AF4" w:rsidRPr="00C12FD5" w14:paraId="481A3616" w14:textId="77777777" w:rsidTr="004C4FEE">
        <w:tc>
          <w:tcPr>
            <w:tcW w:w="4860" w:type="dxa"/>
          </w:tcPr>
          <w:p w14:paraId="0319CC14" w14:textId="73EACB1F" w:rsidR="00F47AF4" w:rsidRDefault="00F47AF4" w:rsidP="004C4FEE">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Steps 9 – 10:  GUI</w:t>
            </w:r>
          </w:p>
        </w:tc>
        <w:tc>
          <w:tcPr>
            <w:tcW w:w="720" w:type="dxa"/>
          </w:tcPr>
          <w:p w14:paraId="0FB6CB4C" w14:textId="1F837D98" w:rsidR="00F47AF4" w:rsidRDefault="00F47AF4" w:rsidP="004C4FEE">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72A1E6A5" w14:textId="77777777" w:rsidR="00F47AF4" w:rsidRPr="00C12FD5" w:rsidRDefault="00F47AF4" w:rsidP="004C4FEE">
            <w:pPr>
              <w:pStyle w:val="NoSpacing"/>
              <w:spacing w:before="60" w:after="60"/>
              <w:jc w:val="center"/>
              <w:rPr>
                <w:rFonts w:ascii="Times New Roman" w:hAnsi="Times New Roman" w:cs="Times New Roman"/>
                <w:sz w:val="24"/>
                <w:szCs w:val="24"/>
              </w:rPr>
            </w:pPr>
          </w:p>
        </w:tc>
      </w:tr>
      <w:tr w:rsidR="00F82355" w:rsidRPr="00C12FD5" w14:paraId="64A015C8" w14:textId="77777777" w:rsidTr="004C4FEE">
        <w:tc>
          <w:tcPr>
            <w:tcW w:w="4860" w:type="dxa"/>
          </w:tcPr>
          <w:p w14:paraId="4B9BC5F9" w14:textId="47322829" w:rsidR="00F82355" w:rsidRPr="00C12FD5" w:rsidRDefault="00F82355" w:rsidP="004C4FEE">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1</w:t>
            </w:r>
            <w:r w:rsidR="00F47AF4">
              <w:rPr>
                <w:rFonts w:ascii="Times New Roman" w:hAnsi="Times New Roman" w:cs="Times New Roman"/>
                <w:sz w:val="24"/>
                <w:szCs w:val="24"/>
              </w:rPr>
              <w:t>1</w:t>
            </w:r>
            <w:r>
              <w:rPr>
                <w:rFonts w:ascii="Times New Roman" w:hAnsi="Times New Roman" w:cs="Times New Roman"/>
                <w:sz w:val="24"/>
                <w:szCs w:val="24"/>
              </w:rPr>
              <w:t>: Undo</w:t>
            </w:r>
          </w:p>
        </w:tc>
        <w:tc>
          <w:tcPr>
            <w:tcW w:w="720" w:type="dxa"/>
          </w:tcPr>
          <w:p w14:paraId="3206C09E" w14:textId="77777777" w:rsidR="00F82355" w:rsidRPr="00C12FD5" w:rsidRDefault="00F82355" w:rsidP="004C4FEE">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48183B19" w14:textId="77777777" w:rsidR="00F82355" w:rsidRPr="00C12FD5" w:rsidRDefault="00F82355" w:rsidP="004C4FEE">
            <w:pPr>
              <w:pStyle w:val="NoSpacing"/>
              <w:spacing w:before="60" w:after="60"/>
              <w:jc w:val="center"/>
              <w:rPr>
                <w:rFonts w:ascii="Times New Roman" w:hAnsi="Times New Roman" w:cs="Times New Roman"/>
                <w:sz w:val="24"/>
                <w:szCs w:val="24"/>
              </w:rPr>
            </w:pPr>
          </w:p>
        </w:tc>
      </w:tr>
      <w:tr w:rsidR="00CB2949" w:rsidRPr="00C12FD5" w14:paraId="249FE29C" w14:textId="77777777" w:rsidTr="00CB2949">
        <w:tc>
          <w:tcPr>
            <w:tcW w:w="4860" w:type="dxa"/>
          </w:tcPr>
          <w:p w14:paraId="355F8F8A" w14:textId="6A3B80E3" w:rsidR="008C4187" w:rsidRPr="00C12FD5" w:rsidRDefault="00A007BD" w:rsidP="00A007BD">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1</w:t>
            </w:r>
            <w:r w:rsidR="00F47AF4">
              <w:rPr>
                <w:rFonts w:ascii="Times New Roman" w:hAnsi="Times New Roman" w:cs="Times New Roman"/>
                <w:sz w:val="24"/>
                <w:szCs w:val="24"/>
              </w:rPr>
              <w:t>2</w:t>
            </w:r>
            <w:r>
              <w:rPr>
                <w:rFonts w:ascii="Times New Roman" w:hAnsi="Times New Roman" w:cs="Times New Roman"/>
                <w:sz w:val="24"/>
                <w:szCs w:val="24"/>
              </w:rPr>
              <w:t xml:space="preserve">: </w:t>
            </w:r>
            <w:r w:rsidR="00244360">
              <w:rPr>
                <w:rFonts w:ascii="Times New Roman" w:hAnsi="Times New Roman" w:cs="Times New Roman"/>
                <w:sz w:val="24"/>
                <w:szCs w:val="24"/>
              </w:rPr>
              <w:t>AI</w:t>
            </w:r>
            <w:r>
              <w:rPr>
                <w:rFonts w:ascii="Times New Roman" w:hAnsi="Times New Roman" w:cs="Times New Roman"/>
                <w:sz w:val="24"/>
                <w:szCs w:val="24"/>
              </w:rPr>
              <w:t xml:space="preserve"> </w:t>
            </w:r>
            <w:r w:rsidR="008C4187">
              <w:rPr>
                <w:rFonts w:ascii="Times New Roman" w:hAnsi="Times New Roman" w:cs="Times New Roman"/>
                <w:sz w:val="24"/>
                <w:szCs w:val="24"/>
              </w:rPr>
              <w:t xml:space="preserve"> </w:t>
            </w:r>
          </w:p>
        </w:tc>
        <w:tc>
          <w:tcPr>
            <w:tcW w:w="720" w:type="dxa"/>
          </w:tcPr>
          <w:p w14:paraId="2E1271E8" w14:textId="2B948BBD" w:rsidR="007A21AE" w:rsidRPr="00C12FD5" w:rsidRDefault="00244360" w:rsidP="005A0F0F">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w:t>
            </w:r>
            <w:r w:rsidR="00E83020">
              <w:rPr>
                <w:rFonts w:ascii="Times New Roman" w:hAnsi="Times New Roman" w:cs="Times New Roman"/>
                <w:sz w:val="24"/>
                <w:szCs w:val="24"/>
              </w:rPr>
              <w:t>0</w:t>
            </w:r>
          </w:p>
        </w:tc>
        <w:tc>
          <w:tcPr>
            <w:tcW w:w="4860" w:type="dxa"/>
          </w:tcPr>
          <w:p w14:paraId="14A8A3C8" w14:textId="77777777" w:rsidR="007A21AE" w:rsidRPr="00C12FD5" w:rsidRDefault="007A21AE" w:rsidP="005A0F0F">
            <w:pPr>
              <w:pStyle w:val="NoSpacing"/>
              <w:spacing w:before="60" w:after="60"/>
              <w:jc w:val="center"/>
              <w:rPr>
                <w:rFonts w:ascii="Times New Roman" w:hAnsi="Times New Roman" w:cs="Times New Roman"/>
                <w:sz w:val="24"/>
                <w:szCs w:val="24"/>
              </w:rPr>
            </w:pPr>
          </w:p>
        </w:tc>
      </w:tr>
      <w:tr w:rsidR="00605CE1" w:rsidRPr="00C12FD5" w14:paraId="689549AB" w14:textId="77777777" w:rsidTr="008F61BE">
        <w:tc>
          <w:tcPr>
            <w:tcW w:w="4860" w:type="dxa"/>
          </w:tcPr>
          <w:p w14:paraId="14DEC1E0" w14:textId="66387BFF" w:rsidR="00605CE1" w:rsidRPr="00C12FD5" w:rsidRDefault="00605CE1" w:rsidP="008F61BE">
            <w:pPr>
              <w:pStyle w:val="NoSpacing"/>
              <w:spacing w:before="60" w:after="60"/>
              <w:rPr>
                <w:rFonts w:ascii="Times New Roman" w:hAnsi="Times New Roman" w:cs="Times New Roman"/>
                <w:sz w:val="24"/>
                <w:szCs w:val="24"/>
              </w:rPr>
            </w:pPr>
            <w:r>
              <w:rPr>
                <w:rFonts w:ascii="Times New Roman" w:hAnsi="Times New Roman" w:cs="Times New Roman"/>
                <w:sz w:val="24"/>
                <w:szCs w:val="24"/>
              </w:rPr>
              <w:t xml:space="preserve">Step 12: JUNIT testing  </w:t>
            </w:r>
          </w:p>
        </w:tc>
        <w:tc>
          <w:tcPr>
            <w:tcW w:w="720" w:type="dxa"/>
          </w:tcPr>
          <w:p w14:paraId="40C0733C" w14:textId="77777777" w:rsidR="00605CE1" w:rsidRPr="00C12FD5" w:rsidRDefault="00605CE1" w:rsidP="008F61BE">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860" w:type="dxa"/>
          </w:tcPr>
          <w:p w14:paraId="32119BDD" w14:textId="77777777" w:rsidR="00605CE1" w:rsidRPr="00C12FD5" w:rsidRDefault="00605CE1" w:rsidP="008F61BE">
            <w:pPr>
              <w:pStyle w:val="NoSpacing"/>
              <w:spacing w:before="60" w:after="60"/>
              <w:jc w:val="center"/>
              <w:rPr>
                <w:rFonts w:ascii="Times New Roman" w:hAnsi="Times New Roman" w:cs="Times New Roman"/>
                <w:sz w:val="24"/>
                <w:szCs w:val="24"/>
              </w:rPr>
            </w:pPr>
          </w:p>
        </w:tc>
      </w:tr>
      <w:tr w:rsidR="00CB2949" w:rsidRPr="002670A3" w14:paraId="521987DF" w14:textId="77777777" w:rsidTr="00CB2949">
        <w:tc>
          <w:tcPr>
            <w:tcW w:w="4860" w:type="dxa"/>
          </w:tcPr>
          <w:p w14:paraId="24C541EE" w14:textId="77777777" w:rsidR="007A21AE" w:rsidRPr="002670A3" w:rsidRDefault="007A21AE" w:rsidP="005A0F0F">
            <w:pPr>
              <w:pStyle w:val="NoSpacing"/>
              <w:spacing w:before="60" w:after="60"/>
              <w:jc w:val="right"/>
              <w:rPr>
                <w:rFonts w:ascii="Times New Roman" w:hAnsi="Times New Roman" w:cs="Times New Roman"/>
                <w:b/>
                <w:sz w:val="24"/>
                <w:szCs w:val="24"/>
              </w:rPr>
            </w:pPr>
            <w:r w:rsidRPr="002670A3">
              <w:rPr>
                <w:rFonts w:ascii="Times New Roman" w:hAnsi="Times New Roman" w:cs="Times New Roman"/>
                <w:b/>
                <w:sz w:val="24"/>
                <w:szCs w:val="24"/>
              </w:rPr>
              <w:t>Total</w:t>
            </w:r>
          </w:p>
        </w:tc>
        <w:tc>
          <w:tcPr>
            <w:tcW w:w="720" w:type="dxa"/>
          </w:tcPr>
          <w:p w14:paraId="3E7F1756" w14:textId="5F098F24" w:rsidR="007A21AE" w:rsidRPr="002670A3" w:rsidRDefault="00732D99" w:rsidP="005A0F0F">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10</w:t>
            </w:r>
            <w:r w:rsidR="001B7EB1">
              <w:rPr>
                <w:rFonts w:ascii="Times New Roman" w:hAnsi="Times New Roman" w:cs="Times New Roman"/>
                <w:b/>
                <w:sz w:val="24"/>
                <w:szCs w:val="24"/>
              </w:rPr>
              <w:t>0</w:t>
            </w:r>
          </w:p>
        </w:tc>
        <w:tc>
          <w:tcPr>
            <w:tcW w:w="4860" w:type="dxa"/>
          </w:tcPr>
          <w:p w14:paraId="2CAF09D9" w14:textId="77777777" w:rsidR="007A21AE" w:rsidRPr="002670A3" w:rsidRDefault="007A21AE" w:rsidP="005A0F0F">
            <w:pPr>
              <w:pStyle w:val="NoSpacing"/>
              <w:spacing w:before="60" w:after="60"/>
              <w:jc w:val="center"/>
              <w:rPr>
                <w:rFonts w:ascii="Times New Roman" w:hAnsi="Times New Roman" w:cs="Times New Roman"/>
                <w:b/>
                <w:sz w:val="24"/>
                <w:szCs w:val="24"/>
              </w:rPr>
            </w:pPr>
          </w:p>
        </w:tc>
      </w:tr>
    </w:tbl>
    <w:p w14:paraId="387E5F23" w14:textId="77777777" w:rsidR="007A21AE" w:rsidRPr="00546D6D" w:rsidRDefault="007A21AE" w:rsidP="007A21AE">
      <w:pPr>
        <w:pStyle w:val="NoSpacing"/>
        <w:rPr>
          <w:rFonts w:ascii="Times New Roman" w:hAnsi="Times New Roman" w:cs="Times New Roman"/>
          <w:sz w:val="20"/>
        </w:rPr>
      </w:pPr>
    </w:p>
    <w:p w14:paraId="43190B5F" w14:textId="047360E7" w:rsidR="005F2927" w:rsidRPr="007A21AE" w:rsidRDefault="007A21AE" w:rsidP="007A21AE">
      <w:pPr>
        <w:pStyle w:val="NoSpacing"/>
        <w:rPr>
          <w:rFonts w:ascii="Times New Roman" w:hAnsi="Times New Roman" w:cs="Times New Roman"/>
          <w:b/>
          <w:sz w:val="24"/>
        </w:rPr>
      </w:pPr>
      <w:r>
        <w:rPr>
          <w:rFonts w:ascii="Times New Roman" w:hAnsi="Times New Roman" w:cs="Times New Roman"/>
          <w:b/>
          <w:sz w:val="24"/>
        </w:rPr>
        <w:t>Comments:</w:t>
      </w:r>
    </w:p>
    <w:sectPr w:rsidR="005F2927" w:rsidRPr="007A21AE" w:rsidSect="00477D0E">
      <w:footerReference w:type="even" r:id="rId14"/>
      <w:footerReference w:type="default" r:id="rId15"/>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Posada" w:date="2022-01-17T19:41:00Z" w:initials="AP">
    <w:p w14:paraId="1A839FB4" w14:textId="700E3B00" w:rsidR="002C6675" w:rsidRDefault="002C6675">
      <w:pPr>
        <w:pStyle w:val="CommentText"/>
      </w:pPr>
      <w:r>
        <w:rPr>
          <w:rStyle w:val="CommentReference"/>
        </w:rPr>
        <w:annotationRef/>
      </w:r>
      <w:r>
        <w:t xml:space="preserve">We need to explain here what this </w:t>
      </w:r>
      <w:r w:rsidR="00366B0C">
        <w:t>means</w:t>
      </w:r>
      <w:r w:rsidR="006111E6">
        <w:t>.</w:t>
      </w:r>
      <w:r>
        <w:t xml:space="preserve">  Is the AI playing a complete game? Or is it implementing the moves of the computer, and we still play as a human?</w:t>
      </w:r>
      <w:r w:rsidR="00366B0C">
        <w:t xml:space="preserve"> Or is it something else?</w:t>
      </w:r>
      <w:r>
        <w:t xml:space="preserve"> </w:t>
      </w:r>
      <w:r w:rsidR="00854B92">
        <w:t>Etc.</w:t>
      </w:r>
    </w:p>
  </w:comment>
  <w:comment w:id="1" w:author="Ana Posada" w:date="2022-01-17T19:53:00Z" w:initials="AP">
    <w:p w14:paraId="7775F171" w14:textId="02BC6A33" w:rsidR="00366B0C" w:rsidRDefault="00366B0C">
      <w:pPr>
        <w:pStyle w:val="CommentText"/>
      </w:pPr>
      <w:r>
        <w:rPr>
          <w:rStyle w:val="CommentReference"/>
        </w:rPr>
        <w:annotationRef/>
      </w:r>
    </w:p>
  </w:comment>
  <w:comment w:id="2" w:author="Ana Posada" w:date="2022-01-17T19:36:00Z" w:initials="AP">
    <w:p w14:paraId="051533EF" w14:textId="2A167133" w:rsidR="00F26D66" w:rsidRDefault="00F26D66">
      <w:pPr>
        <w:pStyle w:val="CommentText"/>
      </w:pPr>
      <w:r>
        <w:rPr>
          <w:rStyle w:val="CommentReference"/>
        </w:rPr>
        <w:annotationRef/>
      </w:r>
      <w:r>
        <w:t xml:space="preserve">Some of the instructors like the code to be submitted using </w:t>
      </w:r>
      <w:r w:rsidR="00366B0C">
        <w:t xml:space="preserve">a particular </w:t>
      </w:r>
      <w:r>
        <w:t>tool o</w:t>
      </w:r>
      <w:r w:rsidR="00366B0C">
        <w:t>r</w:t>
      </w:r>
      <w:r>
        <w:t xml:space="preserve"> Blackboard instead of printing the code.</w:t>
      </w:r>
      <w:r w:rsidR="00366B0C">
        <w:t xml:space="preserve"> Each instructor should change this accordingly. </w:t>
      </w:r>
    </w:p>
  </w:comment>
  <w:comment w:id="5" w:author="Ana Posada" w:date="2022-01-17T19:55:00Z" w:initials="AP">
    <w:p w14:paraId="67C4EA70" w14:textId="1C0A1E4D" w:rsidR="00CB4725" w:rsidRDefault="00CB4725">
      <w:pPr>
        <w:pStyle w:val="CommentText"/>
      </w:pPr>
      <w:r>
        <w:rPr>
          <w:rStyle w:val="CommentReference"/>
        </w:rPr>
        <w:annotationRef/>
      </w:r>
      <w:r>
        <w:t>Some of the instructors will not have the students write any of the GUI.  The idea here, is to move the GUI parts as separate items to allow this approach as well as the ones using GUI.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39FB4" w15:done="0"/>
  <w15:commentEx w15:paraId="7775F171" w15:paraIdParent="1A839FB4" w15:done="0"/>
  <w15:commentEx w15:paraId="051533EF" w15:done="0"/>
  <w15:commentEx w15:paraId="67C4E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44E6" w16cex:dateUtc="2022-01-18T00:41:00Z"/>
  <w16cex:commentExtensible w16cex:durableId="259047B0" w16cex:dateUtc="2022-01-18T00:53:00Z"/>
  <w16cex:commentExtensible w16cex:durableId="259043CC" w16cex:dateUtc="2022-01-18T00:36:00Z"/>
  <w16cex:commentExtensible w16cex:durableId="25904830" w16cex:dateUtc="2022-01-18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39FB4" w16cid:durableId="259044E6"/>
  <w16cid:commentId w16cid:paraId="7775F171" w16cid:durableId="259047B0"/>
  <w16cid:commentId w16cid:paraId="051533EF" w16cid:durableId="259043CC"/>
  <w16cid:commentId w16cid:paraId="67C4EA70" w16cid:durableId="25904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9D70" w14:textId="77777777" w:rsidR="00F73B66" w:rsidRDefault="00F73B66">
      <w:r>
        <w:separator/>
      </w:r>
    </w:p>
  </w:endnote>
  <w:endnote w:type="continuationSeparator" w:id="0">
    <w:p w14:paraId="4CA91A33" w14:textId="77777777" w:rsidR="00F73B66" w:rsidRDefault="00F73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2FC0" w14:textId="77777777" w:rsidR="00BE255F" w:rsidRDefault="00BE255F"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BE255F" w:rsidRDefault="00BE255F"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3976" w14:textId="70090ADA" w:rsidR="00BE255F" w:rsidRDefault="00BE255F"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3020">
      <w:rPr>
        <w:rStyle w:val="PageNumber"/>
        <w:noProof/>
      </w:rPr>
      <w:t>7</w:t>
    </w:r>
    <w:r>
      <w:rPr>
        <w:rStyle w:val="PageNumber"/>
      </w:rPr>
      <w:fldChar w:fldCharType="end"/>
    </w:r>
  </w:p>
  <w:p w14:paraId="5E7D474C" w14:textId="70E6FCA7" w:rsidR="00BE255F" w:rsidRPr="00520913" w:rsidRDefault="00BE255F" w:rsidP="004A7C88">
    <w:pPr>
      <w:pStyle w:val="Footer"/>
      <w:tabs>
        <w:tab w:val="clear" w:pos="8640"/>
        <w:tab w:val="right" w:pos="93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519C" w14:textId="77777777" w:rsidR="00F73B66" w:rsidRDefault="00F73B66">
      <w:r>
        <w:separator/>
      </w:r>
    </w:p>
  </w:footnote>
  <w:footnote w:type="continuationSeparator" w:id="0">
    <w:p w14:paraId="02BCBCAD" w14:textId="77777777" w:rsidR="00F73B66" w:rsidRDefault="00F73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9D3"/>
    <w:multiLevelType w:val="hybridMultilevel"/>
    <w:tmpl w:val="D97265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62E3"/>
    <w:multiLevelType w:val="hybridMultilevel"/>
    <w:tmpl w:val="F1480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5D1A"/>
    <w:multiLevelType w:val="hybridMultilevel"/>
    <w:tmpl w:val="E8861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C687E"/>
    <w:multiLevelType w:val="hybridMultilevel"/>
    <w:tmpl w:val="E4A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738B"/>
    <w:multiLevelType w:val="hybridMultilevel"/>
    <w:tmpl w:val="E460B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31FEF"/>
    <w:multiLevelType w:val="hybridMultilevel"/>
    <w:tmpl w:val="7EBC7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E36B8"/>
    <w:multiLevelType w:val="hybridMultilevel"/>
    <w:tmpl w:val="498606A0"/>
    <w:lvl w:ilvl="0" w:tplc="8C3C8056">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367BB"/>
    <w:multiLevelType w:val="hybridMultilevel"/>
    <w:tmpl w:val="65BC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97D2D"/>
    <w:multiLevelType w:val="hybridMultilevel"/>
    <w:tmpl w:val="F3188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5B363C"/>
    <w:multiLevelType w:val="hybridMultilevel"/>
    <w:tmpl w:val="DA9E6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85B4B"/>
    <w:multiLevelType w:val="hybridMultilevel"/>
    <w:tmpl w:val="4A6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E7545"/>
    <w:multiLevelType w:val="hybridMultilevel"/>
    <w:tmpl w:val="3566F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14407"/>
    <w:multiLevelType w:val="hybridMultilevel"/>
    <w:tmpl w:val="F7D2F0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42737"/>
    <w:multiLevelType w:val="hybridMultilevel"/>
    <w:tmpl w:val="142E7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8"/>
  </w:num>
  <w:num w:numId="4">
    <w:abstractNumId w:val="10"/>
  </w:num>
  <w:num w:numId="5">
    <w:abstractNumId w:val="0"/>
  </w:num>
  <w:num w:numId="6">
    <w:abstractNumId w:val="9"/>
  </w:num>
  <w:num w:numId="7">
    <w:abstractNumId w:val="17"/>
  </w:num>
  <w:num w:numId="8">
    <w:abstractNumId w:val="8"/>
  </w:num>
  <w:num w:numId="9">
    <w:abstractNumId w:val="14"/>
  </w:num>
  <w:num w:numId="10">
    <w:abstractNumId w:val="16"/>
  </w:num>
  <w:num w:numId="11">
    <w:abstractNumId w:val="11"/>
  </w:num>
  <w:num w:numId="12">
    <w:abstractNumId w:val="3"/>
  </w:num>
  <w:num w:numId="13">
    <w:abstractNumId w:val="1"/>
  </w:num>
  <w:num w:numId="14">
    <w:abstractNumId w:val="13"/>
  </w:num>
  <w:num w:numId="15">
    <w:abstractNumId w:val="6"/>
  </w:num>
  <w:num w:numId="16">
    <w:abstractNumId w:val="15"/>
  </w:num>
  <w:num w:numId="17">
    <w:abstractNumId w:val="5"/>
  </w:num>
  <w:num w:numId="18">
    <w:abstractNumId w:val="2"/>
  </w:num>
  <w:num w:numId="19">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Posada">
    <w15:presenceInfo w15:providerId="None" w15:userId="Ana Posada"/>
  </w15:person>
  <w15:person w15:author="Roger Ferguson Travel">
    <w15:presenceInfo w15:providerId="Windows Live" w15:userId="3dc178d2a3d59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4"/>
    <w:rsid w:val="000018E6"/>
    <w:rsid w:val="00006F2C"/>
    <w:rsid w:val="00010F24"/>
    <w:rsid w:val="000211F8"/>
    <w:rsid w:val="00021A50"/>
    <w:rsid w:val="000300AA"/>
    <w:rsid w:val="00040585"/>
    <w:rsid w:val="00044F1A"/>
    <w:rsid w:val="00045938"/>
    <w:rsid w:val="000609FA"/>
    <w:rsid w:val="00064019"/>
    <w:rsid w:val="0006502D"/>
    <w:rsid w:val="00070A09"/>
    <w:rsid w:val="00072395"/>
    <w:rsid w:val="00074862"/>
    <w:rsid w:val="00081B55"/>
    <w:rsid w:val="000821C7"/>
    <w:rsid w:val="00086947"/>
    <w:rsid w:val="000869F0"/>
    <w:rsid w:val="00091837"/>
    <w:rsid w:val="00094018"/>
    <w:rsid w:val="00097148"/>
    <w:rsid w:val="000A1CB2"/>
    <w:rsid w:val="000A4877"/>
    <w:rsid w:val="000B3785"/>
    <w:rsid w:val="000B3DA3"/>
    <w:rsid w:val="000B6151"/>
    <w:rsid w:val="000C65F1"/>
    <w:rsid w:val="000D1B42"/>
    <w:rsid w:val="000D66DF"/>
    <w:rsid w:val="000D70B3"/>
    <w:rsid w:val="000D73DD"/>
    <w:rsid w:val="000E31D8"/>
    <w:rsid w:val="000E5003"/>
    <w:rsid w:val="000E5E56"/>
    <w:rsid w:val="000E62A0"/>
    <w:rsid w:val="000F7860"/>
    <w:rsid w:val="001000A7"/>
    <w:rsid w:val="0010327A"/>
    <w:rsid w:val="00103782"/>
    <w:rsid w:val="001039BE"/>
    <w:rsid w:val="001040F0"/>
    <w:rsid w:val="00104981"/>
    <w:rsid w:val="00104D82"/>
    <w:rsid w:val="00105862"/>
    <w:rsid w:val="00113141"/>
    <w:rsid w:val="00115043"/>
    <w:rsid w:val="00117420"/>
    <w:rsid w:val="0012096D"/>
    <w:rsid w:val="00133A20"/>
    <w:rsid w:val="00136ED3"/>
    <w:rsid w:val="00137A73"/>
    <w:rsid w:val="001410A2"/>
    <w:rsid w:val="0014233F"/>
    <w:rsid w:val="0015192A"/>
    <w:rsid w:val="00152240"/>
    <w:rsid w:val="001550E8"/>
    <w:rsid w:val="00167FDD"/>
    <w:rsid w:val="00171F5F"/>
    <w:rsid w:val="00187869"/>
    <w:rsid w:val="00190ADB"/>
    <w:rsid w:val="00197F36"/>
    <w:rsid w:val="001A2A61"/>
    <w:rsid w:val="001A771B"/>
    <w:rsid w:val="001B67D1"/>
    <w:rsid w:val="001B7EB1"/>
    <w:rsid w:val="001D21FC"/>
    <w:rsid w:val="001D3007"/>
    <w:rsid w:val="001D66D7"/>
    <w:rsid w:val="001E3B8C"/>
    <w:rsid w:val="001E49BA"/>
    <w:rsid w:val="001F49B8"/>
    <w:rsid w:val="00202E39"/>
    <w:rsid w:val="00210244"/>
    <w:rsid w:val="00217581"/>
    <w:rsid w:val="002211ED"/>
    <w:rsid w:val="002240FD"/>
    <w:rsid w:val="002270FB"/>
    <w:rsid w:val="0023343B"/>
    <w:rsid w:val="00233B74"/>
    <w:rsid w:val="0023779C"/>
    <w:rsid w:val="002406A2"/>
    <w:rsid w:val="0024267B"/>
    <w:rsid w:val="00244360"/>
    <w:rsid w:val="00246BA7"/>
    <w:rsid w:val="00250F8A"/>
    <w:rsid w:val="002531D7"/>
    <w:rsid w:val="00253A3C"/>
    <w:rsid w:val="00254006"/>
    <w:rsid w:val="00254D99"/>
    <w:rsid w:val="00257624"/>
    <w:rsid w:val="00260823"/>
    <w:rsid w:val="002665D4"/>
    <w:rsid w:val="0027163A"/>
    <w:rsid w:val="00274343"/>
    <w:rsid w:val="00281520"/>
    <w:rsid w:val="002828C6"/>
    <w:rsid w:val="00293F5A"/>
    <w:rsid w:val="00294945"/>
    <w:rsid w:val="00294C49"/>
    <w:rsid w:val="00296CF6"/>
    <w:rsid w:val="002975EC"/>
    <w:rsid w:val="002A2671"/>
    <w:rsid w:val="002A2919"/>
    <w:rsid w:val="002A40C0"/>
    <w:rsid w:val="002C6675"/>
    <w:rsid w:val="002C6A3F"/>
    <w:rsid w:val="002D4A98"/>
    <w:rsid w:val="002D4F8F"/>
    <w:rsid w:val="002D7FC5"/>
    <w:rsid w:val="002E3E53"/>
    <w:rsid w:val="002E48BB"/>
    <w:rsid w:val="002E6017"/>
    <w:rsid w:val="002F0DC6"/>
    <w:rsid w:val="002F1B45"/>
    <w:rsid w:val="002F46CD"/>
    <w:rsid w:val="003004C1"/>
    <w:rsid w:val="003027BC"/>
    <w:rsid w:val="003104B4"/>
    <w:rsid w:val="003155D1"/>
    <w:rsid w:val="00315798"/>
    <w:rsid w:val="00320585"/>
    <w:rsid w:val="00323164"/>
    <w:rsid w:val="0032548E"/>
    <w:rsid w:val="00330E35"/>
    <w:rsid w:val="00331387"/>
    <w:rsid w:val="0033256A"/>
    <w:rsid w:val="003336F4"/>
    <w:rsid w:val="00350EF4"/>
    <w:rsid w:val="00354E3B"/>
    <w:rsid w:val="003569E9"/>
    <w:rsid w:val="00361182"/>
    <w:rsid w:val="00363CA7"/>
    <w:rsid w:val="00364700"/>
    <w:rsid w:val="00365BAA"/>
    <w:rsid w:val="00366B0C"/>
    <w:rsid w:val="00371A0B"/>
    <w:rsid w:val="00372FA5"/>
    <w:rsid w:val="00374AA7"/>
    <w:rsid w:val="00375DA3"/>
    <w:rsid w:val="0038096B"/>
    <w:rsid w:val="00381A8A"/>
    <w:rsid w:val="0038493A"/>
    <w:rsid w:val="003853AD"/>
    <w:rsid w:val="00390176"/>
    <w:rsid w:val="003923FA"/>
    <w:rsid w:val="003958E9"/>
    <w:rsid w:val="00395DBE"/>
    <w:rsid w:val="003A2E7C"/>
    <w:rsid w:val="003A36F1"/>
    <w:rsid w:val="003A5EA4"/>
    <w:rsid w:val="003B20D0"/>
    <w:rsid w:val="003B494C"/>
    <w:rsid w:val="003B577B"/>
    <w:rsid w:val="003C1A05"/>
    <w:rsid w:val="003C1F5D"/>
    <w:rsid w:val="003C56B6"/>
    <w:rsid w:val="003C6B89"/>
    <w:rsid w:val="003D083E"/>
    <w:rsid w:val="003D26FF"/>
    <w:rsid w:val="003D329A"/>
    <w:rsid w:val="003D3B35"/>
    <w:rsid w:val="003E3A95"/>
    <w:rsid w:val="003E4F6E"/>
    <w:rsid w:val="003E5EA7"/>
    <w:rsid w:val="003F0544"/>
    <w:rsid w:val="003F0F1F"/>
    <w:rsid w:val="003F3296"/>
    <w:rsid w:val="003F40D1"/>
    <w:rsid w:val="003F742B"/>
    <w:rsid w:val="003F7E07"/>
    <w:rsid w:val="00421068"/>
    <w:rsid w:val="0042141E"/>
    <w:rsid w:val="004215CD"/>
    <w:rsid w:val="00423E99"/>
    <w:rsid w:val="0042665F"/>
    <w:rsid w:val="00430CA6"/>
    <w:rsid w:val="00440907"/>
    <w:rsid w:val="00446864"/>
    <w:rsid w:val="0045597A"/>
    <w:rsid w:val="00460410"/>
    <w:rsid w:val="00470133"/>
    <w:rsid w:val="00470EED"/>
    <w:rsid w:val="00471CCD"/>
    <w:rsid w:val="00473170"/>
    <w:rsid w:val="00477D0E"/>
    <w:rsid w:val="00487372"/>
    <w:rsid w:val="00492F48"/>
    <w:rsid w:val="00495226"/>
    <w:rsid w:val="0049594C"/>
    <w:rsid w:val="00495C67"/>
    <w:rsid w:val="004961FF"/>
    <w:rsid w:val="004A00CC"/>
    <w:rsid w:val="004A7C88"/>
    <w:rsid w:val="004B7E74"/>
    <w:rsid w:val="004C0664"/>
    <w:rsid w:val="004D4195"/>
    <w:rsid w:val="004D473B"/>
    <w:rsid w:val="004D4D38"/>
    <w:rsid w:val="004D5775"/>
    <w:rsid w:val="004E3200"/>
    <w:rsid w:val="00500B36"/>
    <w:rsid w:val="005014F2"/>
    <w:rsid w:val="00507D32"/>
    <w:rsid w:val="0051096F"/>
    <w:rsid w:val="00517E5A"/>
    <w:rsid w:val="00520913"/>
    <w:rsid w:val="00521D96"/>
    <w:rsid w:val="00522CB9"/>
    <w:rsid w:val="005546B8"/>
    <w:rsid w:val="005555AE"/>
    <w:rsid w:val="005634D0"/>
    <w:rsid w:val="00574554"/>
    <w:rsid w:val="00591391"/>
    <w:rsid w:val="005A0EC0"/>
    <w:rsid w:val="005A0F0F"/>
    <w:rsid w:val="005A16BC"/>
    <w:rsid w:val="005A4CDA"/>
    <w:rsid w:val="005B2142"/>
    <w:rsid w:val="005B4749"/>
    <w:rsid w:val="005B4DBD"/>
    <w:rsid w:val="005B57A9"/>
    <w:rsid w:val="005C0F7B"/>
    <w:rsid w:val="005C1124"/>
    <w:rsid w:val="005D15C6"/>
    <w:rsid w:val="005D39E3"/>
    <w:rsid w:val="005D3A45"/>
    <w:rsid w:val="005D655B"/>
    <w:rsid w:val="005D7A0F"/>
    <w:rsid w:val="005E0AE4"/>
    <w:rsid w:val="005E3919"/>
    <w:rsid w:val="005E54CF"/>
    <w:rsid w:val="005E558F"/>
    <w:rsid w:val="005E605E"/>
    <w:rsid w:val="005F16BD"/>
    <w:rsid w:val="005F2927"/>
    <w:rsid w:val="005F38CE"/>
    <w:rsid w:val="00602877"/>
    <w:rsid w:val="00605CE1"/>
    <w:rsid w:val="0060740A"/>
    <w:rsid w:val="006111E6"/>
    <w:rsid w:val="0061123D"/>
    <w:rsid w:val="006271F1"/>
    <w:rsid w:val="00634780"/>
    <w:rsid w:val="00635903"/>
    <w:rsid w:val="00635F50"/>
    <w:rsid w:val="0064032D"/>
    <w:rsid w:val="00641928"/>
    <w:rsid w:val="00643156"/>
    <w:rsid w:val="00650135"/>
    <w:rsid w:val="00664120"/>
    <w:rsid w:val="00664B2C"/>
    <w:rsid w:val="0066519C"/>
    <w:rsid w:val="006666C0"/>
    <w:rsid w:val="006672B5"/>
    <w:rsid w:val="00670634"/>
    <w:rsid w:val="00674FA8"/>
    <w:rsid w:val="00675C5E"/>
    <w:rsid w:val="00677401"/>
    <w:rsid w:val="00682267"/>
    <w:rsid w:val="006835FA"/>
    <w:rsid w:val="00684190"/>
    <w:rsid w:val="00687E20"/>
    <w:rsid w:val="0069054D"/>
    <w:rsid w:val="00692B51"/>
    <w:rsid w:val="006A0051"/>
    <w:rsid w:val="006A1C1B"/>
    <w:rsid w:val="006A3038"/>
    <w:rsid w:val="006A4698"/>
    <w:rsid w:val="006A5595"/>
    <w:rsid w:val="006B7252"/>
    <w:rsid w:val="006C281D"/>
    <w:rsid w:val="006C30EB"/>
    <w:rsid w:val="006D0A9F"/>
    <w:rsid w:val="006D2002"/>
    <w:rsid w:val="006D2058"/>
    <w:rsid w:val="006D4775"/>
    <w:rsid w:val="006D73C9"/>
    <w:rsid w:val="006D7555"/>
    <w:rsid w:val="006E34F8"/>
    <w:rsid w:val="006F4B5A"/>
    <w:rsid w:val="006F6F30"/>
    <w:rsid w:val="00702366"/>
    <w:rsid w:val="00713FC6"/>
    <w:rsid w:val="00714B13"/>
    <w:rsid w:val="0072076B"/>
    <w:rsid w:val="007218CD"/>
    <w:rsid w:val="00721E0D"/>
    <w:rsid w:val="00723E1E"/>
    <w:rsid w:val="007244F1"/>
    <w:rsid w:val="0073168D"/>
    <w:rsid w:val="007316C1"/>
    <w:rsid w:val="00732D99"/>
    <w:rsid w:val="0073342B"/>
    <w:rsid w:val="00734011"/>
    <w:rsid w:val="0073447A"/>
    <w:rsid w:val="00735B94"/>
    <w:rsid w:val="00740B1A"/>
    <w:rsid w:val="007412B8"/>
    <w:rsid w:val="007421A5"/>
    <w:rsid w:val="00744916"/>
    <w:rsid w:val="00744EB6"/>
    <w:rsid w:val="007462DE"/>
    <w:rsid w:val="007467D0"/>
    <w:rsid w:val="0075154A"/>
    <w:rsid w:val="0075330A"/>
    <w:rsid w:val="00754A70"/>
    <w:rsid w:val="00754DB6"/>
    <w:rsid w:val="00755C87"/>
    <w:rsid w:val="00756371"/>
    <w:rsid w:val="00756BB1"/>
    <w:rsid w:val="00756E76"/>
    <w:rsid w:val="00764BF3"/>
    <w:rsid w:val="00777176"/>
    <w:rsid w:val="00780AFD"/>
    <w:rsid w:val="0078667C"/>
    <w:rsid w:val="00787826"/>
    <w:rsid w:val="00790AAA"/>
    <w:rsid w:val="00792581"/>
    <w:rsid w:val="007974B0"/>
    <w:rsid w:val="007A21AE"/>
    <w:rsid w:val="007A33D9"/>
    <w:rsid w:val="007A38B5"/>
    <w:rsid w:val="007A6FF0"/>
    <w:rsid w:val="007A7390"/>
    <w:rsid w:val="007A7E09"/>
    <w:rsid w:val="007B1293"/>
    <w:rsid w:val="007B14C4"/>
    <w:rsid w:val="007B17CE"/>
    <w:rsid w:val="007B38F4"/>
    <w:rsid w:val="007B55CF"/>
    <w:rsid w:val="007C4148"/>
    <w:rsid w:val="007C6046"/>
    <w:rsid w:val="007D1DC3"/>
    <w:rsid w:val="007D531D"/>
    <w:rsid w:val="007E0504"/>
    <w:rsid w:val="007E602A"/>
    <w:rsid w:val="007F5C13"/>
    <w:rsid w:val="007F7433"/>
    <w:rsid w:val="007F7FD9"/>
    <w:rsid w:val="0080334E"/>
    <w:rsid w:val="0080478C"/>
    <w:rsid w:val="00810310"/>
    <w:rsid w:val="00812A3D"/>
    <w:rsid w:val="0082565D"/>
    <w:rsid w:val="00826D7F"/>
    <w:rsid w:val="00834DE5"/>
    <w:rsid w:val="00854B92"/>
    <w:rsid w:val="00855FB0"/>
    <w:rsid w:val="00860461"/>
    <w:rsid w:val="0086261F"/>
    <w:rsid w:val="0086352A"/>
    <w:rsid w:val="00871A1E"/>
    <w:rsid w:val="00883B81"/>
    <w:rsid w:val="00883F36"/>
    <w:rsid w:val="008863ED"/>
    <w:rsid w:val="008871C9"/>
    <w:rsid w:val="00887DF9"/>
    <w:rsid w:val="00892DF3"/>
    <w:rsid w:val="008946DA"/>
    <w:rsid w:val="008949FC"/>
    <w:rsid w:val="00896C29"/>
    <w:rsid w:val="008A1606"/>
    <w:rsid w:val="008A3325"/>
    <w:rsid w:val="008A489A"/>
    <w:rsid w:val="008A56F3"/>
    <w:rsid w:val="008B0AF1"/>
    <w:rsid w:val="008B1673"/>
    <w:rsid w:val="008B2181"/>
    <w:rsid w:val="008B4298"/>
    <w:rsid w:val="008B4322"/>
    <w:rsid w:val="008B74F6"/>
    <w:rsid w:val="008C0F24"/>
    <w:rsid w:val="008C288E"/>
    <w:rsid w:val="008C4000"/>
    <w:rsid w:val="008C4187"/>
    <w:rsid w:val="008C6A95"/>
    <w:rsid w:val="008D01F4"/>
    <w:rsid w:val="008D2DD9"/>
    <w:rsid w:val="008D4505"/>
    <w:rsid w:val="008D4FA3"/>
    <w:rsid w:val="008D54C1"/>
    <w:rsid w:val="008D5FA1"/>
    <w:rsid w:val="008D7037"/>
    <w:rsid w:val="008E16B6"/>
    <w:rsid w:val="008F43A8"/>
    <w:rsid w:val="008F6123"/>
    <w:rsid w:val="009005EB"/>
    <w:rsid w:val="00906746"/>
    <w:rsid w:val="0091059C"/>
    <w:rsid w:val="00922916"/>
    <w:rsid w:val="00931982"/>
    <w:rsid w:val="00931FC3"/>
    <w:rsid w:val="009323B9"/>
    <w:rsid w:val="009326C2"/>
    <w:rsid w:val="00934602"/>
    <w:rsid w:val="0094282B"/>
    <w:rsid w:val="00944CDD"/>
    <w:rsid w:val="00962094"/>
    <w:rsid w:val="00964FF1"/>
    <w:rsid w:val="00966B4A"/>
    <w:rsid w:val="00967F33"/>
    <w:rsid w:val="00974384"/>
    <w:rsid w:val="00980A2D"/>
    <w:rsid w:val="0099552C"/>
    <w:rsid w:val="0099572D"/>
    <w:rsid w:val="009958E6"/>
    <w:rsid w:val="009A4744"/>
    <w:rsid w:val="009A6603"/>
    <w:rsid w:val="009B2154"/>
    <w:rsid w:val="009B363E"/>
    <w:rsid w:val="009B538D"/>
    <w:rsid w:val="009B5779"/>
    <w:rsid w:val="009C16D7"/>
    <w:rsid w:val="009C5B40"/>
    <w:rsid w:val="009D0010"/>
    <w:rsid w:val="009D4908"/>
    <w:rsid w:val="009E1201"/>
    <w:rsid w:val="009E2B6A"/>
    <w:rsid w:val="009E2E0A"/>
    <w:rsid w:val="009F31E4"/>
    <w:rsid w:val="009F33D1"/>
    <w:rsid w:val="009F55B9"/>
    <w:rsid w:val="009F6F8B"/>
    <w:rsid w:val="00A007BD"/>
    <w:rsid w:val="00A12851"/>
    <w:rsid w:val="00A223AE"/>
    <w:rsid w:val="00A239E5"/>
    <w:rsid w:val="00A30464"/>
    <w:rsid w:val="00A3139E"/>
    <w:rsid w:val="00A315ED"/>
    <w:rsid w:val="00A34991"/>
    <w:rsid w:val="00A37408"/>
    <w:rsid w:val="00A37547"/>
    <w:rsid w:val="00A42C95"/>
    <w:rsid w:val="00A50415"/>
    <w:rsid w:val="00A52F2F"/>
    <w:rsid w:val="00A54990"/>
    <w:rsid w:val="00A560F3"/>
    <w:rsid w:val="00A602DD"/>
    <w:rsid w:val="00A61058"/>
    <w:rsid w:val="00A65A60"/>
    <w:rsid w:val="00A70587"/>
    <w:rsid w:val="00A73450"/>
    <w:rsid w:val="00A73A48"/>
    <w:rsid w:val="00A76AC6"/>
    <w:rsid w:val="00A83E1C"/>
    <w:rsid w:val="00A87A9D"/>
    <w:rsid w:val="00A902C7"/>
    <w:rsid w:val="00A90D92"/>
    <w:rsid w:val="00A947C4"/>
    <w:rsid w:val="00A96690"/>
    <w:rsid w:val="00AA10E9"/>
    <w:rsid w:val="00AA27B9"/>
    <w:rsid w:val="00AB3987"/>
    <w:rsid w:val="00AB75D1"/>
    <w:rsid w:val="00AC566D"/>
    <w:rsid w:val="00AC629D"/>
    <w:rsid w:val="00AD005B"/>
    <w:rsid w:val="00AD5637"/>
    <w:rsid w:val="00AD743B"/>
    <w:rsid w:val="00AE1448"/>
    <w:rsid w:val="00AE1FB5"/>
    <w:rsid w:val="00AE3A15"/>
    <w:rsid w:val="00AF03B7"/>
    <w:rsid w:val="00AF0A55"/>
    <w:rsid w:val="00AF5820"/>
    <w:rsid w:val="00B01D26"/>
    <w:rsid w:val="00B06221"/>
    <w:rsid w:val="00B0747A"/>
    <w:rsid w:val="00B10A42"/>
    <w:rsid w:val="00B11C6A"/>
    <w:rsid w:val="00B12B2D"/>
    <w:rsid w:val="00B1306F"/>
    <w:rsid w:val="00B150A4"/>
    <w:rsid w:val="00B16319"/>
    <w:rsid w:val="00B3293C"/>
    <w:rsid w:val="00B45040"/>
    <w:rsid w:val="00B454EB"/>
    <w:rsid w:val="00B5076B"/>
    <w:rsid w:val="00B5571E"/>
    <w:rsid w:val="00B55E61"/>
    <w:rsid w:val="00B616A9"/>
    <w:rsid w:val="00B62E39"/>
    <w:rsid w:val="00B63C71"/>
    <w:rsid w:val="00B64C12"/>
    <w:rsid w:val="00B6513E"/>
    <w:rsid w:val="00B718BB"/>
    <w:rsid w:val="00B72D6E"/>
    <w:rsid w:val="00B77459"/>
    <w:rsid w:val="00B91F84"/>
    <w:rsid w:val="00B9465F"/>
    <w:rsid w:val="00B9673C"/>
    <w:rsid w:val="00BA2CC5"/>
    <w:rsid w:val="00BA6250"/>
    <w:rsid w:val="00BA7B5F"/>
    <w:rsid w:val="00BB03F1"/>
    <w:rsid w:val="00BB3EC7"/>
    <w:rsid w:val="00BB40AB"/>
    <w:rsid w:val="00BC4E15"/>
    <w:rsid w:val="00BC6F46"/>
    <w:rsid w:val="00BD45F6"/>
    <w:rsid w:val="00BE1B4A"/>
    <w:rsid w:val="00BE23F0"/>
    <w:rsid w:val="00BE255F"/>
    <w:rsid w:val="00BF2F10"/>
    <w:rsid w:val="00BF4479"/>
    <w:rsid w:val="00C04E2F"/>
    <w:rsid w:val="00C12584"/>
    <w:rsid w:val="00C3159C"/>
    <w:rsid w:val="00C33718"/>
    <w:rsid w:val="00C3570A"/>
    <w:rsid w:val="00C43A44"/>
    <w:rsid w:val="00C450D2"/>
    <w:rsid w:val="00C501BC"/>
    <w:rsid w:val="00C50586"/>
    <w:rsid w:val="00C55685"/>
    <w:rsid w:val="00C56254"/>
    <w:rsid w:val="00C5660B"/>
    <w:rsid w:val="00C617FE"/>
    <w:rsid w:val="00C84397"/>
    <w:rsid w:val="00C910BA"/>
    <w:rsid w:val="00C928F3"/>
    <w:rsid w:val="00C97DED"/>
    <w:rsid w:val="00CA46B8"/>
    <w:rsid w:val="00CA60C7"/>
    <w:rsid w:val="00CB0539"/>
    <w:rsid w:val="00CB2949"/>
    <w:rsid w:val="00CB4725"/>
    <w:rsid w:val="00CB55D2"/>
    <w:rsid w:val="00CB60F2"/>
    <w:rsid w:val="00CB66F0"/>
    <w:rsid w:val="00CB77F4"/>
    <w:rsid w:val="00CC1300"/>
    <w:rsid w:val="00CD5460"/>
    <w:rsid w:val="00CD6D77"/>
    <w:rsid w:val="00CD77CB"/>
    <w:rsid w:val="00CD7ECD"/>
    <w:rsid w:val="00CE0FBE"/>
    <w:rsid w:val="00CE1879"/>
    <w:rsid w:val="00CE4002"/>
    <w:rsid w:val="00CF0562"/>
    <w:rsid w:val="00D037FD"/>
    <w:rsid w:val="00D07F6D"/>
    <w:rsid w:val="00D10F27"/>
    <w:rsid w:val="00D13ACF"/>
    <w:rsid w:val="00D13D96"/>
    <w:rsid w:val="00D152A8"/>
    <w:rsid w:val="00D2198D"/>
    <w:rsid w:val="00D21AEA"/>
    <w:rsid w:val="00D274EF"/>
    <w:rsid w:val="00D36CAC"/>
    <w:rsid w:val="00D4263A"/>
    <w:rsid w:val="00D43013"/>
    <w:rsid w:val="00D44A8B"/>
    <w:rsid w:val="00D46EE4"/>
    <w:rsid w:val="00D472EA"/>
    <w:rsid w:val="00D5049F"/>
    <w:rsid w:val="00D621DC"/>
    <w:rsid w:val="00D635AA"/>
    <w:rsid w:val="00D66511"/>
    <w:rsid w:val="00D7780C"/>
    <w:rsid w:val="00D80901"/>
    <w:rsid w:val="00D826CF"/>
    <w:rsid w:val="00D828B0"/>
    <w:rsid w:val="00D87629"/>
    <w:rsid w:val="00D92AB4"/>
    <w:rsid w:val="00D931C8"/>
    <w:rsid w:val="00DA4420"/>
    <w:rsid w:val="00DA7889"/>
    <w:rsid w:val="00DB0434"/>
    <w:rsid w:val="00DB3866"/>
    <w:rsid w:val="00DC286C"/>
    <w:rsid w:val="00DC377A"/>
    <w:rsid w:val="00DC3F5C"/>
    <w:rsid w:val="00DC53C1"/>
    <w:rsid w:val="00DC7D7B"/>
    <w:rsid w:val="00DD0531"/>
    <w:rsid w:val="00DD1AF0"/>
    <w:rsid w:val="00DD2195"/>
    <w:rsid w:val="00DD2274"/>
    <w:rsid w:val="00DD554E"/>
    <w:rsid w:val="00DD7FCD"/>
    <w:rsid w:val="00DE498E"/>
    <w:rsid w:val="00DF51A2"/>
    <w:rsid w:val="00E0036F"/>
    <w:rsid w:val="00E00E3F"/>
    <w:rsid w:val="00E01F77"/>
    <w:rsid w:val="00E04850"/>
    <w:rsid w:val="00E07C4E"/>
    <w:rsid w:val="00E1676F"/>
    <w:rsid w:val="00E3144B"/>
    <w:rsid w:val="00E338C0"/>
    <w:rsid w:val="00E3498B"/>
    <w:rsid w:val="00E35C6F"/>
    <w:rsid w:val="00E41976"/>
    <w:rsid w:val="00E531A8"/>
    <w:rsid w:val="00E57509"/>
    <w:rsid w:val="00E57B7F"/>
    <w:rsid w:val="00E61AB5"/>
    <w:rsid w:val="00E623B5"/>
    <w:rsid w:val="00E65420"/>
    <w:rsid w:val="00E66222"/>
    <w:rsid w:val="00E73B1A"/>
    <w:rsid w:val="00E776FB"/>
    <w:rsid w:val="00E80128"/>
    <w:rsid w:val="00E806AE"/>
    <w:rsid w:val="00E817B5"/>
    <w:rsid w:val="00E83020"/>
    <w:rsid w:val="00E8307B"/>
    <w:rsid w:val="00E85F79"/>
    <w:rsid w:val="00E86D9B"/>
    <w:rsid w:val="00E934E2"/>
    <w:rsid w:val="00EB2780"/>
    <w:rsid w:val="00EB36B8"/>
    <w:rsid w:val="00EB4267"/>
    <w:rsid w:val="00EB44E6"/>
    <w:rsid w:val="00EC2E2B"/>
    <w:rsid w:val="00EC3714"/>
    <w:rsid w:val="00EC4C13"/>
    <w:rsid w:val="00ED0081"/>
    <w:rsid w:val="00ED69E7"/>
    <w:rsid w:val="00EE29B7"/>
    <w:rsid w:val="00EE5CC9"/>
    <w:rsid w:val="00EE7892"/>
    <w:rsid w:val="00EF2EB4"/>
    <w:rsid w:val="00F0168C"/>
    <w:rsid w:val="00F018C2"/>
    <w:rsid w:val="00F0202D"/>
    <w:rsid w:val="00F038B0"/>
    <w:rsid w:val="00F0594E"/>
    <w:rsid w:val="00F14845"/>
    <w:rsid w:val="00F162FC"/>
    <w:rsid w:val="00F165C0"/>
    <w:rsid w:val="00F25540"/>
    <w:rsid w:val="00F26D66"/>
    <w:rsid w:val="00F36506"/>
    <w:rsid w:val="00F40C11"/>
    <w:rsid w:val="00F43DE6"/>
    <w:rsid w:val="00F472C7"/>
    <w:rsid w:val="00F47AF4"/>
    <w:rsid w:val="00F63710"/>
    <w:rsid w:val="00F70222"/>
    <w:rsid w:val="00F71B2F"/>
    <w:rsid w:val="00F73B66"/>
    <w:rsid w:val="00F75DF1"/>
    <w:rsid w:val="00F81C3B"/>
    <w:rsid w:val="00F82355"/>
    <w:rsid w:val="00F867C8"/>
    <w:rsid w:val="00F91FAE"/>
    <w:rsid w:val="00F94D25"/>
    <w:rsid w:val="00F94EAC"/>
    <w:rsid w:val="00F952A4"/>
    <w:rsid w:val="00FA184B"/>
    <w:rsid w:val="00FA3E72"/>
    <w:rsid w:val="00FB1B72"/>
    <w:rsid w:val="00FB3CC0"/>
    <w:rsid w:val="00FE2FAE"/>
    <w:rsid w:val="00FF4C63"/>
    <w:rsid w:val="00FF5639"/>
    <w:rsid w:val="00FF5DA0"/>
    <w:rsid w:val="00FF7611"/>
    <w:rsid w:val="00FF78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F331B4"/>
  <w15:docId w15:val="{0AC7AFE6-7AB6-4B20-9C95-6195CC9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character" w:styleId="CommentReference">
    <w:name w:val="annotation reference"/>
    <w:basedOn w:val="DefaultParagraphFont"/>
    <w:uiPriority w:val="99"/>
    <w:semiHidden/>
    <w:unhideWhenUsed/>
    <w:rsid w:val="00D931C8"/>
    <w:rPr>
      <w:sz w:val="18"/>
      <w:szCs w:val="18"/>
    </w:rPr>
  </w:style>
  <w:style w:type="paragraph" w:styleId="CommentText">
    <w:name w:val="annotation text"/>
    <w:basedOn w:val="Normal"/>
    <w:link w:val="CommentTextChar"/>
    <w:uiPriority w:val="99"/>
    <w:semiHidden/>
    <w:unhideWhenUsed/>
    <w:rsid w:val="00D931C8"/>
  </w:style>
  <w:style w:type="character" w:customStyle="1" w:styleId="CommentTextChar">
    <w:name w:val="Comment Text Char"/>
    <w:basedOn w:val="DefaultParagraphFont"/>
    <w:link w:val="CommentText"/>
    <w:uiPriority w:val="99"/>
    <w:semiHidden/>
    <w:rsid w:val="00D931C8"/>
    <w:rPr>
      <w:sz w:val="24"/>
      <w:szCs w:val="24"/>
    </w:rPr>
  </w:style>
  <w:style w:type="paragraph" w:styleId="CommentSubject">
    <w:name w:val="annotation subject"/>
    <w:basedOn w:val="CommentText"/>
    <w:next w:val="CommentText"/>
    <w:link w:val="CommentSubjectChar"/>
    <w:uiPriority w:val="99"/>
    <w:semiHidden/>
    <w:unhideWhenUsed/>
    <w:rsid w:val="00D931C8"/>
    <w:rPr>
      <w:b/>
      <w:bCs/>
      <w:sz w:val="20"/>
      <w:szCs w:val="20"/>
    </w:rPr>
  </w:style>
  <w:style w:type="character" w:customStyle="1" w:styleId="CommentSubjectChar">
    <w:name w:val="Comment Subject Char"/>
    <w:basedOn w:val="CommentTextChar"/>
    <w:link w:val="CommentSubject"/>
    <w:uiPriority w:val="99"/>
    <w:semiHidden/>
    <w:rsid w:val="00D931C8"/>
    <w:rPr>
      <w:b/>
      <w:bCs/>
      <w:sz w:val="24"/>
      <w:szCs w:val="24"/>
    </w:rPr>
  </w:style>
  <w:style w:type="paragraph" w:styleId="BalloonText">
    <w:name w:val="Balloon Text"/>
    <w:basedOn w:val="Normal"/>
    <w:link w:val="BalloonTextChar"/>
    <w:uiPriority w:val="99"/>
    <w:semiHidden/>
    <w:unhideWhenUsed/>
    <w:rsid w:val="00D931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1C8"/>
    <w:rPr>
      <w:rFonts w:ascii="Lucida Grande" w:hAnsi="Lucida Grande"/>
      <w:sz w:val="18"/>
      <w:szCs w:val="18"/>
    </w:rPr>
  </w:style>
  <w:style w:type="paragraph" w:styleId="NoSpacing">
    <w:name w:val="No Spacing"/>
    <w:uiPriority w:val="1"/>
    <w:qFormat/>
    <w:rsid w:val="007A21AE"/>
    <w:rPr>
      <w:rFonts w:eastAsiaTheme="minorEastAsia"/>
      <w:sz w:val="22"/>
      <w:szCs w:val="22"/>
      <w:lang w:eastAsia="zh-CN"/>
    </w:rPr>
  </w:style>
  <w:style w:type="table" w:styleId="TableGrid">
    <w:name w:val="Table Grid"/>
    <w:basedOn w:val="TableNormal"/>
    <w:uiPriority w:val="59"/>
    <w:rsid w:val="007A21AE"/>
    <w:rPr>
      <w:rFonts w:eastAsiaTheme="minorEastAsia"/>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A21AE"/>
    <w:rPr>
      <w:color w:val="800080" w:themeColor="followedHyperlink"/>
      <w:u w:val="single"/>
    </w:rPr>
  </w:style>
  <w:style w:type="character" w:styleId="UnresolvedMention">
    <w:name w:val="Unresolved Mention"/>
    <w:basedOn w:val="DefaultParagraphFont"/>
    <w:uiPriority w:val="99"/>
    <w:semiHidden/>
    <w:unhideWhenUsed/>
    <w:rsid w:val="0024267B"/>
    <w:rPr>
      <w:color w:val="605E5C"/>
      <w:shd w:val="clear" w:color="auto" w:fill="E1DFDD"/>
    </w:rPr>
  </w:style>
  <w:style w:type="paragraph" w:styleId="Revision">
    <w:name w:val="Revision"/>
    <w:hidden/>
    <w:uiPriority w:val="99"/>
    <w:semiHidden/>
    <w:rsid w:val="004D4D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44">
      <w:bodyDiv w:val="1"/>
      <w:marLeft w:val="0"/>
      <w:marRight w:val="0"/>
      <w:marTop w:val="0"/>
      <w:marBottom w:val="0"/>
      <w:divBdr>
        <w:top w:val="none" w:sz="0" w:space="0" w:color="auto"/>
        <w:left w:val="none" w:sz="0" w:space="0" w:color="auto"/>
        <w:bottom w:val="none" w:sz="0" w:space="0" w:color="auto"/>
        <w:right w:val="none" w:sz="0" w:space="0" w:color="auto"/>
      </w:divBdr>
    </w:div>
    <w:div w:id="1884244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is.gvsu.edu/studentsupport/java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s.gvsu.edu/java-coding-style-guid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F22E-A16C-4DA1-8C7A-A840C427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1170</Words>
  <Characters>6671</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Roger Ferguson Travel</cp:lastModifiedBy>
  <cp:revision>2</cp:revision>
  <cp:lastPrinted>2011-10-24T20:10:00Z</cp:lastPrinted>
  <dcterms:created xsi:type="dcterms:W3CDTF">2022-01-18T15:11:00Z</dcterms:created>
  <dcterms:modified xsi:type="dcterms:W3CDTF">2022-01-18T15:11:00Z</dcterms:modified>
</cp:coreProperties>
</file>